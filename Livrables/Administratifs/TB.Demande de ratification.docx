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0A24" w14:textId="77777777" w:rsidR="003962EA" w:rsidRDefault="003962EA" w:rsidP="003962EA">
      <w:pPr>
        <w:spacing w:after="4800"/>
        <w:jc w:val="right"/>
      </w:pPr>
    </w:p>
    <w:tbl>
      <w:tblPr>
        <w:tblStyle w:val="Grilledutableau"/>
        <w:tblW w:w="46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1"/>
        <w:gridCol w:w="5233"/>
        <w:gridCol w:w="101"/>
      </w:tblGrid>
      <w:tr w:rsidR="007768EC" w14:paraId="555140FE" w14:textId="77777777" w:rsidTr="000358E5">
        <w:trPr>
          <w:gridAfter w:val="1"/>
          <w:wAfter w:w="101" w:type="dxa"/>
          <w:trHeight w:val="2542"/>
        </w:trPr>
        <w:tc>
          <w:tcPr>
            <w:tcW w:w="4881" w:type="dxa"/>
            <w:vAlign w:val="center"/>
          </w:tcPr>
          <w:p w14:paraId="779C7510" w14:textId="6559B811" w:rsidR="007768EC" w:rsidRDefault="007768EC" w:rsidP="007768EC">
            <w:pPr>
              <w:jc w:val="center"/>
            </w:pPr>
            <w:r>
              <w:rPr>
                <w:noProof/>
                <w:lang w:eastAsia="fr-FR"/>
              </w:rPr>
              <w:drawing>
                <wp:inline distT="0" distB="0" distL="0" distR="0" wp14:anchorId="152A388E" wp14:editId="2D49082E">
                  <wp:extent cx="1774546" cy="288000"/>
                  <wp:effectExtent l="0" t="0" r="3810" b="0"/>
                  <wp:docPr id="11" name="Image 11" descr="GES-MAN3-MOD001-logo couleur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7" descr="GES-MAN3-MOD001-logo couleur 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546" cy="288000"/>
                          </a:xfrm>
                          <a:prstGeom prst="rect">
                            <a:avLst/>
                          </a:prstGeom>
                          <a:noFill/>
                        </pic:spPr>
                      </pic:pic>
                    </a:graphicData>
                  </a:graphic>
                </wp:inline>
              </w:drawing>
            </w:r>
          </w:p>
          <w:p w14:paraId="53CEC0EC" w14:textId="504B6632" w:rsidR="003962EA" w:rsidRDefault="007768EC" w:rsidP="007768EC">
            <w:pPr>
              <w:jc w:val="center"/>
            </w:pPr>
            <w:r>
              <w:rPr>
                <w:noProof/>
                <w:lang w:eastAsia="fr-FR"/>
              </w:rPr>
              <w:drawing>
                <wp:inline distT="0" distB="0" distL="0" distR="0" wp14:anchorId="5A4A43A0" wp14:editId="75A74CA6">
                  <wp:extent cx="849055" cy="360000"/>
                  <wp:effectExtent l="0" t="0" r="0" b="0"/>
                  <wp:docPr id="20" name="Image 20" descr="C:\Users\juanmigu.fernande\Desktop\HESSO fr noi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igu.fernande\Desktop\HESSO fr noir.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9055" cy="360000"/>
                          </a:xfrm>
                          <a:prstGeom prst="rect">
                            <a:avLst/>
                          </a:prstGeom>
                          <a:noFill/>
                          <a:ln>
                            <a:noFill/>
                          </a:ln>
                        </pic:spPr>
                      </pic:pic>
                    </a:graphicData>
                  </a:graphic>
                </wp:inline>
              </w:drawing>
            </w:r>
          </w:p>
        </w:tc>
        <w:tc>
          <w:tcPr>
            <w:tcW w:w="5232" w:type="dxa"/>
            <w:vAlign w:val="center"/>
          </w:tcPr>
          <w:p w14:paraId="3DCC0044" w14:textId="15FB3D0C" w:rsidR="003962EA" w:rsidRPr="009F31C5" w:rsidRDefault="00680C15" w:rsidP="00670A8A">
            <w:pPr>
              <w:pStyle w:val="Titre"/>
              <w:jc w:val="left"/>
              <w:rPr>
                <w:rFonts w:ascii="Segoe UI" w:hAnsi="Segoe UI" w:cs="Segoe UI"/>
                <w:sz w:val="44"/>
              </w:rPr>
            </w:pPr>
            <w:r>
              <w:rPr>
                <w:rFonts w:ascii="Segoe UI" w:hAnsi="Segoe UI" w:cs="Segoe UI"/>
                <w:sz w:val="44"/>
              </w:rPr>
              <w:t>Demande de ratification</w:t>
            </w:r>
          </w:p>
          <w:p w14:paraId="56330512" w14:textId="77777777" w:rsidR="003962EA" w:rsidRPr="009F31C5" w:rsidRDefault="003962EA" w:rsidP="00670A8A">
            <w:pPr>
              <w:pStyle w:val="Titre"/>
              <w:jc w:val="left"/>
              <w:rPr>
                <w:rFonts w:ascii="Segoe UI" w:hAnsi="Segoe UI" w:cs="Segoe UI"/>
                <w:sz w:val="31"/>
                <w:szCs w:val="25"/>
              </w:rPr>
            </w:pPr>
            <w:r w:rsidRPr="009F31C5">
              <w:rPr>
                <w:rFonts w:ascii="Segoe UI" w:hAnsi="Segoe UI" w:cs="Segoe UI"/>
                <w:sz w:val="31"/>
                <w:szCs w:val="25"/>
              </w:rPr>
              <w:t>OdooSIM – Simulation d’entreprise sur PGI</w:t>
            </w:r>
          </w:p>
          <w:p w14:paraId="7E56719B" w14:textId="417A78CB" w:rsidR="003962EA" w:rsidRDefault="00765F46" w:rsidP="00C07647">
            <w:pPr>
              <w:spacing w:before="0" w:after="0"/>
              <w:jc w:val="left"/>
            </w:pPr>
            <w:r>
              <w:rPr>
                <w:rFonts w:ascii="Segoe UI" w:hAnsi="Segoe UI" w:cs="Segoe UI"/>
                <w:color w:val="767171" w:themeColor="background2" w:themeShade="80"/>
                <w:sz w:val="28"/>
              </w:rPr>
              <w:t>29 avril</w:t>
            </w:r>
            <w:r w:rsidR="003962EA" w:rsidRPr="00F22835">
              <w:rPr>
                <w:rFonts w:ascii="Segoe UI" w:hAnsi="Segoe UI" w:cs="Segoe UI"/>
                <w:color w:val="767171" w:themeColor="background2" w:themeShade="80"/>
                <w:sz w:val="28"/>
              </w:rPr>
              <w:t xml:space="preserve"> 201</w:t>
            </w:r>
            <w:r w:rsidR="007D7716">
              <w:rPr>
                <w:rFonts w:ascii="Segoe UI" w:hAnsi="Segoe UI" w:cs="Segoe UI"/>
                <w:color w:val="767171" w:themeColor="background2" w:themeShade="80"/>
                <w:sz w:val="28"/>
              </w:rPr>
              <w:t>6</w:t>
            </w:r>
            <w:r w:rsidR="009F31C5">
              <w:rPr>
                <w:rFonts w:ascii="Segoe UI" w:hAnsi="Segoe UI" w:cs="Segoe UI"/>
                <w:color w:val="767171" w:themeColor="background2" w:themeShade="80"/>
                <w:sz w:val="28"/>
              </w:rPr>
              <w:t xml:space="preserve"> – Semestre</w:t>
            </w:r>
            <w:ins w:id="0" w:author="Tomat Anthony" w:date="2016-04-27T10:56:00Z">
              <w:r w:rsidR="00C07647">
                <w:rPr>
                  <w:rFonts w:ascii="Segoe UI" w:hAnsi="Segoe UI" w:cs="Segoe UI"/>
                  <w:color w:val="767171" w:themeColor="background2" w:themeShade="80"/>
                  <w:sz w:val="28"/>
                </w:rPr>
                <w:t xml:space="preserve"> de printemps</w:t>
              </w:r>
            </w:ins>
            <w:del w:id="1" w:author="Tomat Anthony" w:date="2016-04-27T10:56:00Z">
              <w:r w:rsidR="009F31C5" w:rsidDel="00C07647">
                <w:rPr>
                  <w:rFonts w:ascii="Segoe UI" w:hAnsi="Segoe UI" w:cs="Segoe UI"/>
                  <w:color w:val="767171" w:themeColor="background2" w:themeShade="80"/>
                  <w:sz w:val="28"/>
                </w:rPr>
                <w:delText xml:space="preserve"> </w:delText>
              </w:r>
              <w:commentRangeStart w:id="2"/>
              <w:r w:rsidR="009F31C5" w:rsidDel="00C07647">
                <w:rPr>
                  <w:rFonts w:ascii="Segoe UI" w:hAnsi="Segoe UI" w:cs="Segoe UI"/>
                  <w:color w:val="767171" w:themeColor="background2" w:themeShade="80"/>
                  <w:sz w:val="28"/>
                </w:rPr>
                <w:delText>printanier</w:delText>
              </w:r>
            </w:del>
            <w:commentRangeEnd w:id="2"/>
            <w:r w:rsidR="0005166F">
              <w:rPr>
                <w:rStyle w:val="Marquedecommentaire"/>
              </w:rPr>
              <w:commentReference w:id="2"/>
            </w:r>
          </w:p>
        </w:tc>
      </w:tr>
      <w:tr w:rsidR="000358E5" w14:paraId="41DF269A" w14:textId="77777777" w:rsidTr="000358E5">
        <w:trPr>
          <w:trHeight w:val="6529"/>
        </w:trPr>
        <w:tc>
          <w:tcPr>
            <w:tcW w:w="10214" w:type="dxa"/>
            <w:gridSpan w:val="3"/>
            <w:vAlign w:val="bottom"/>
          </w:tcPr>
          <w:p w14:paraId="29372984" w14:textId="32AA2DBD" w:rsidR="003962EA" w:rsidRPr="003962EA" w:rsidRDefault="001D2D10" w:rsidP="000358E5">
            <w:pPr>
              <w:spacing w:before="0" w:after="0"/>
              <w:ind w:left="884" w:right="-178"/>
              <w:jc w:val="left"/>
              <w:rPr>
                <w:rFonts w:ascii="Segoe UI" w:hAnsi="Segoe UI" w:cs="Segoe UI"/>
                <w:sz w:val="30"/>
              </w:rPr>
            </w:pPr>
            <w:r>
              <w:rPr>
                <w:rFonts w:ascii="Segoe UI" w:hAnsi="Segoe UI" w:cs="Segoe UI"/>
              </w:rPr>
              <w:t xml:space="preserve">Auteur : </w:t>
            </w:r>
            <w:r w:rsidR="003962EA" w:rsidRPr="003962EA">
              <w:rPr>
                <w:rFonts w:ascii="Segoe UI" w:hAnsi="Segoe UI" w:cs="Segoe UI"/>
              </w:rPr>
              <w:t>TOMAT Anthony</w:t>
            </w:r>
            <w:bookmarkStart w:id="3" w:name="_GoBack"/>
            <w:bookmarkEnd w:id="3"/>
          </w:p>
          <w:p w14:paraId="76ABB784" w14:textId="119066E7" w:rsidR="003962EA" w:rsidRPr="003962EA" w:rsidRDefault="00147FF2" w:rsidP="000358E5">
            <w:pPr>
              <w:spacing w:before="0" w:after="0"/>
              <w:ind w:left="884" w:right="-178"/>
              <w:jc w:val="left"/>
              <w:rPr>
                <w:rFonts w:ascii="Segoe UI" w:hAnsi="Segoe UI" w:cs="Segoe UI"/>
              </w:rPr>
            </w:pPr>
            <w:r>
              <w:rPr>
                <w:rFonts w:ascii="Segoe UI" w:hAnsi="Segoe UI" w:cs="Segoe UI"/>
              </w:rPr>
              <w:t>Directeur de travail</w:t>
            </w:r>
            <w:r w:rsidR="001D2D10">
              <w:rPr>
                <w:rFonts w:ascii="Segoe UI" w:hAnsi="Segoe UI" w:cs="Segoe UI"/>
              </w:rPr>
              <w:t xml:space="preserve"> : FRITSCHER </w:t>
            </w:r>
            <w:r w:rsidR="003962EA" w:rsidRPr="003962EA">
              <w:rPr>
                <w:rFonts w:ascii="Segoe UI" w:hAnsi="Segoe UI" w:cs="Segoe UI"/>
              </w:rPr>
              <w:t>Boris</w:t>
            </w:r>
          </w:p>
          <w:p w14:paraId="34AC348C" w14:textId="4AE37635" w:rsidR="003962EA" w:rsidRDefault="001D2D10" w:rsidP="000358E5">
            <w:pPr>
              <w:spacing w:before="0" w:after="0"/>
              <w:ind w:left="884" w:right="-178"/>
              <w:jc w:val="left"/>
              <w:rPr>
                <w:rFonts w:ascii="Segoe UI" w:hAnsi="Segoe UI" w:cs="Segoe UI"/>
              </w:rPr>
            </w:pPr>
            <w:r>
              <w:rPr>
                <w:rFonts w:ascii="Segoe UI" w:hAnsi="Segoe UI" w:cs="Segoe UI"/>
              </w:rPr>
              <w:t>Assistant : DE SANTOS</w:t>
            </w:r>
            <w:r w:rsidR="003962EA" w:rsidRPr="003962EA">
              <w:rPr>
                <w:rFonts w:ascii="Segoe UI" w:hAnsi="Segoe UI" w:cs="Segoe UI"/>
              </w:rPr>
              <w:t xml:space="preserve"> Alessio</w:t>
            </w:r>
          </w:p>
          <w:p w14:paraId="59FA21DC" w14:textId="18D3C769" w:rsidR="009F640A" w:rsidRDefault="009F640A" w:rsidP="000358E5">
            <w:pPr>
              <w:spacing w:before="0" w:after="0"/>
              <w:ind w:left="884" w:right="-178"/>
              <w:jc w:val="left"/>
              <w:rPr>
                <w:rFonts w:ascii="Segoe UI" w:hAnsi="Segoe UI" w:cs="Segoe UI"/>
              </w:rPr>
            </w:pPr>
            <w:r>
              <w:rPr>
                <w:rFonts w:ascii="Segoe UI" w:hAnsi="Segoe UI" w:cs="Segoe UI"/>
              </w:rPr>
              <w:t>Demande de ratification dans le cadre du travail de Bachelor d’informaticien de gestion</w:t>
            </w:r>
          </w:p>
          <w:p w14:paraId="5279AAF5" w14:textId="6BF1E16A" w:rsidR="00707110" w:rsidRPr="003962EA" w:rsidRDefault="00707110" w:rsidP="000358E5">
            <w:pPr>
              <w:spacing w:before="0" w:after="0"/>
              <w:ind w:left="884" w:right="-178"/>
              <w:jc w:val="left"/>
              <w:rPr>
                <w:rFonts w:ascii="Segoe UI" w:hAnsi="Segoe UI" w:cs="Segoe UI"/>
              </w:rPr>
            </w:pPr>
            <w:r>
              <w:rPr>
                <w:rFonts w:ascii="Segoe UI" w:hAnsi="Segoe UI" w:cs="Segoe UI"/>
              </w:rPr>
              <w:t>Cycle d’étude</w:t>
            </w:r>
            <w:r w:rsidR="000358E5">
              <w:rPr>
                <w:rFonts w:ascii="Segoe UI" w:hAnsi="Segoe UI" w:cs="Segoe UI"/>
              </w:rPr>
              <w:t>s</w:t>
            </w:r>
            <w:r>
              <w:rPr>
                <w:rFonts w:ascii="Segoe UI" w:hAnsi="Segoe UI" w:cs="Segoe UI"/>
              </w:rPr>
              <w:t xml:space="preserve"> 2013 – 2016</w:t>
            </w:r>
          </w:p>
          <w:p w14:paraId="4D68A06C" w14:textId="0C3FA19E" w:rsidR="003962EA" w:rsidRPr="00BE33B0" w:rsidRDefault="00F857D2" w:rsidP="000358E5">
            <w:pPr>
              <w:spacing w:before="0" w:after="0"/>
              <w:ind w:left="884" w:right="-178"/>
              <w:jc w:val="left"/>
              <w:rPr>
                <w:rFonts w:ascii="Segoe UI" w:hAnsi="Segoe UI" w:cs="Segoe UI"/>
              </w:rPr>
            </w:pPr>
            <w:r>
              <w:rPr>
                <w:rFonts w:ascii="Segoe UI" w:hAnsi="Segoe UI" w:cs="Segoe UI"/>
                <w:color w:val="767171" w:themeColor="background2" w:themeShade="80"/>
              </w:rPr>
              <w:t>Haute Ecole de G</w:t>
            </w:r>
            <w:r w:rsidR="003962EA" w:rsidRPr="00F22835">
              <w:rPr>
                <w:rFonts w:ascii="Segoe UI" w:hAnsi="Segoe UI" w:cs="Segoe UI"/>
                <w:color w:val="767171" w:themeColor="background2" w:themeShade="80"/>
              </w:rPr>
              <w:t>estion Arc Neuchâtel</w:t>
            </w:r>
            <w:r w:rsidR="005E6193">
              <w:rPr>
                <w:rFonts w:ascii="Segoe UI" w:hAnsi="Segoe UI" w:cs="Segoe UI"/>
                <w:color w:val="767171" w:themeColor="background2" w:themeShade="80"/>
              </w:rPr>
              <w:t xml:space="preserve"> </w:t>
            </w:r>
            <w:r w:rsidR="00707110">
              <w:rPr>
                <w:rFonts w:ascii="Segoe UI" w:hAnsi="Segoe UI" w:cs="Segoe UI"/>
                <w:color w:val="767171" w:themeColor="background2" w:themeShade="80"/>
              </w:rPr>
              <w:t>–</w:t>
            </w:r>
            <w:r w:rsidR="006D1A17">
              <w:rPr>
                <w:rFonts w:ascii="Segoe UI" w:hAnsi="Segoe UI" w:cs="Segoe UI"/>
                <w:color w:val="767171" w:themeColor="background2" w:themeShade="80"/>
              </w:rPr>
              <w:t xml:space="preserve"> Haute Ecole Spécialisée de Suisse occidentale</w:t>
            </w:r>
          </w:p>
        </w:tc>
      </w:tr>
    </w:tbl>
    <w:p w14:paraId="28D8B3D8" w14:textId="77777777" w:rsidR="003962EA" w:rsidRPr="00911277" w:rsidRDefault="003962EA" w:rsidP="003962EA">
      <w:pPr>
        <w:spacing w:before="0" w:after="0"/>
        <w:jc w:val="center"/>
        <w:rPr>
          <w:rFonts w:ascii="Segoe UI" w:hAnsi="Segoe UI" w:cs="Segoe UI"/>
        </w:rPr>
        <w:sectPr w:rsidR="003962EA" w:rsidRPr="00911277" w:rsidSect="00670A8A">
          <w:pgSz w:w="11906" w:h="16838"/>
          <w:pgMar w:top="1134" w:right="454" w:bottom="1134" w:left="454" w:header="709" w:footer="709" w:gutter="0"/>
          <w:cols w:space="708"/>
          <w:docGrid w:linePitch="360"/>
        </w:sectPr>
      </w:pPr>
    </w:p>
    <w:p w14:paraId="1C782D67" w14:textId="77777777" w:rsidR="003962EA" w:rsidRPr="005465C1" w:rsidRDefault="003962EA" w:rsidP="003962EA">
      <w:pPr>
        <w:spacing w:before="240" w:after="240"/>
        <w:rPr>
          <w:color w:val="000000" w:themeColor="text1"/>
          <w:sz w:val="28"/>
          <w:szCs w:val="32"/>
        </w:rPr>
      </w:pPr>
      <w:r w:rsidRPr="005465C1">
        <w:rPr>
          <w:color w:val="000000" w:themeColor="text1"/>
          <w:sz w:val="28"/>
          <w:szCs w:val="32"/>
        </w:rPr>
        <w:lastRenderedPageBreak/>
        <w:t>But du document</w:t>
      </w:r>
    </w:p>
    <w:p w14:paraId="42A406F5" w14:textId="05A86F89" w:rsidR="0032483D" w:rsidRDefault="009C6C55" w:rsidP="00CC4A57">
      <w:pPr>
        <w:spacing w:before="240" w:after="240"/>
      </w:pPr>
      <w:r>
        <w:t>L</w:t>
      </w:r>
      <w:r w:rsidR="000265DB">
        <w:t>es parties prenantes s’accordent s</w:t>
      </w:r>
      <w:r w:rsidR="00825F7E">
        <w:t>ur une démarche de résolution pour</w:t>
      </w:r>
      <w:r w:rsidR="000265DB">
        <w:t xml:space="preserve"> la probl</w:t>
      </w:r>
      <w:r w:rsidR="0032483D">
        <w:t xml:space="preserve">ématique </w:t>
      </w:r>
      <w:r w:rsidR="00825F7E">
        <w:t>identifi</w:t>
      </w:r>
      <w:r w:rsidR="0032483D">
        <w:t>ée.</w:t>
      </w:r>
    </w:p>
    <w:p w14:paraId="7D468A39" w14:textId="0D90BDF1" w:rsidR="00680C15" w:rsidRDefault="000265DB" w:rsidP="00CC4A57">
      <w:pPr>
        <w:spacing w:before="240" w:after="240"/>
      </w:pPr>
      <w:r>
        <w:t>D</w:t>
      </w:r>
      <w:r w:rsidR="003C0B16">
        <w:t xml:space="preserve">’une part </w:t>
      </w:r>
      <w:r w:rsidR="0081335E">
        <w:t>le mandant, l</w:t>
      </w:r>
      <w:r w:rsidR="00680C15">
        <w:t>a Haute Ecole de Gestion Arc</w:t>
      </w:r>
      <w:r w:rsidR="006F1E1E">
        <w:t xml:space="preserve"> e</w:t>
      </w:r>
      <w:r w:rsidR="00C06867">
        <w:t>n</w:t>
      </w:r>
      <w:r w:rsidR="006F1E1E">
        <w:t xml:space="preserve"> la personne</w:t>
      </w:r>
      <w:r w:rsidR="00C06867">
        <w:t xml:space="preserve"> de </w:t>
      </w:r>
      <w:commentRangeStart w:id="4"/>
      <w:r w:rsidR="006F1E1E">
        <w:t>Monsieur</w:t>
      </w:r>
      <w:del w:id="5" w:author="Tomat Anthony" w:date="2016-04-27T10:57:00Z">
        <w:r w:rsidR="006F1E1E" w:rsidDel="00C07647">
          <w:delText xml:space="preserve"> </w:delText>
        </w:r>
      </w:del>
      <w:ins w:id="6" w:author="Tomat Anthony" w:date="2016-04-27T10:57:00Z">
        <w:r w:rsidR="00C07647">
          <w:t xml:space="preserve"> Camus Fabrice</w:t>
        </w:r>
      </w:ins>
      <w:r w:rsidR="00C06867">
        <w:t>, adjoint du responsable de filière</w:t>
      </w:r>
      <w:del w:id="7" w:author="Tomat Anthony" w:date="2016-04-27T10:57:00Z">
        <w:r w:rsidR="006F1E1E" w:rsidDel="00C07647">
          <w:delText>Sunier Pierre-André</w:delText>
        </w:r>
        <w:commentRangeEnd w:id="4"/>
        <w:r w:rsidR="0005166F" w:rsidDel="00C07647">
          <w:rPr>
            <w:rStyle w:val="Marquedecommentaire"/>
          </w:rPr>
          <w:commentReference w:id="4"/>
        </w:r>
      </w:del>
      <w:r w:rsidR="00825F7E">
        <w:t xml:space="preserve"> et</w:t>
      </w:r>
      <w:r w:rsidR="006F1E1E">
        <w:t xml:space="preserve"> </w:t>
      </w:r>
      <w:r w:rsidR="004422E4">
        <w:t>Monsieur Fritscher Boris en qualité de directeur de travail</w:t>
      </w:r>
      <w:r w:rsidR="006F1E1E">
        <w:t>.</w:t>
      </w:r>
      <w:r w:rsidR="007C2213">
        <w:t xml:space="preserve"> </w:t>
      </w:r>
      <w:r w:rsidR="006F1E1E">
        <w:t>D</w:t>
      </w:r>
      <w:r w:rsidR="00701C40">
        <w:t xml:space="preserve">e l’autre, </w:t>
      </w:r>
      <w:r w:rsidR="007C2213">
        <w:t>le man</w:t>
      </w:r>
      <w:r w:rsidR="00CF2CD5">
        <w:t xml:space="preserve">dataire, Monsieur Tomat Anthony, </w:t>
      </w:r>
      <w:r w:rsidR="006F1E1E">
        <w:t xml:space="preserve">en qualité d’étudiant de la filière d’informatique de gestion. Tous </w:t>
      </w:r>
      <w:r w:rsidR="00CF2CD5">
        <w:t>fo</w:t>
      </w:r>
      <w:r w:rsidR="003E57D1">
        <w:t>r</w:t>
      </w:r>
      <w:r w:rsidR="00CF2CD5">
        <w:t>malisent</w:t>
      </w:r>
      <w:r w:rsidR="0032483D">
        <w:t xml:space="preserve"> ensemble, au travers de l’actuel document,</w:t>
      </w:r>
      <w:r w:rsidR="00CF2CD5">
        <w:t xml:space="preserve"> </w:t>
      </w:r>
      <w:r w:rsidR="00791CD4">
        <w:t>les tenants et aboutissants</w:t>
      </w:r>
      <w:r w:rsidR="006F1E1E">
        <w:t xml:space="preserve"> </w:t>
      </w:r>
      <w:r w:rsidR="00FE0D33">
        <w:t>du</w:t>
      </w:r>
      <w:r w:rsidR="006F1E1E">
        <w:t xml:space="preserve"> projet de travail de </w:t>
      </w:r>
      <w:r w:rsidR="00FE0D33">
        <w:t>Bachelor</w:t>
      </w:r>
      <w:r w:rsidR="00791CD4">
        <w:t>.</w:t>
      </w:r>
    </w:p>
    <w:p w14:paraId="665CFEA3" w14:textId="2B7805E6" w:rsidR="00791CD4" w:rsidRDefault="00791CD4" w:rsidP="00CC4A57">
      <w:pPr>
        <w:spacing w:before="240" w:after="240"/>
      </w:pPr>
      <w:r>
        <w:t xml:space="preserve">Il s’agit de valider </w:t>
      </w:r>
      <w:r w:rsidR="000265DB">
        <w:t>formellement</w:t>
      </w:r>
      <w:r w:rsidR="001F6E24">
        <w:t xml:space="preserve"> </w:t>
      </w:r>
      <w:r w:rsidR="000265DB">
        <w:t xml:space="preserve">le scope du projet, </w:t>
      </w:r>
      <w:r w:rsidR="006F1E1E">
        <w:t>i.e</w:t>
      </w:r>
      <w:r w:rsidR="000265DB">
        <w:t xml:space="preserve">., </w:t>
      </w:r>
      <w:r w:rsidR="00825F7E">
        <w:t>la compréhension du sujet général, une mise en contexte, la problématique, une ébauche de réalisation, la démarche générale, les résultats et leur délai respectif.</w:t>
      </w:r>
    </w:p>
    <w:p w14:paraId="7182AB0B" w14:textId="4809C020" w:rsidR="00593325" w:rsidRDefault="00365915" w:rsidP="00C76AF0">
      <w:pPr>
        <w:spacing w:before="240" w:after="240"/>
        <w:rPr>
          <w:color w:val="2E74B5" w:themeColor="accent1" w:themeShade="BF"/>
          <w:sz w:val="32"/>
          <w:szCs w:val="32"/>
        </w:rPr>
      </w:pPr>
      <w:r>
        <w:rPr>
          <w:color w:val="2E74B5" w:themeColor="accent1" w:themeShade="BF"/>
          <w:sz w:val="32"/>
          <w:szCs w:val="32"/>
        </w:rPr>
        <w:br w:type="page"/>
      </w:r>
    </w:p>
    <w:p w14:paraId="6669C0FE" w14:textId="77777777" w:rsidR="002E12FD" w:rsidRDefault="003962EA">
      <w:pPr>
        <w:pStyle w:val="TM1"/>
        <w:tabs>
          <w:tab w:val="left" w:pos="660"/>
          <w:tab w:val="right" w:leader="dot" w:pos="8720"/>
        </w:tabs>
        <w:rPr>
          <w:ins w:id="8" w:author="Tomat Anthony" w:date="2016-04-27T11:18:00Z"/>
          <w:color w:val="000000" w:themeColor="text1"/>
          <w:sz w:val="28"/>
          <w:szCs w:val="32"/>
        </w:rPr>
      </w:pPr>
      <w:r w:rsidRPr="005465C1">
        <w:rPr>
          <w:color w:val="000000" w:themeColor="text1"/>
          <w:sz w:val="28"/>
          <w:szCs w:val="32"/>
        </w:rPr>
        <w:lastRenderedPageBreak/>
        <w:t>Table des matières</w:t>
      </w:r>
    </w:p>
    <w:p w14:paraId="5E073D3D" w14:textId="77777777" w:rsidR="003B5E2F" w:rsidRDefault="003962EA">
      <w:pPr>
        <w:pStyle w:val="TM1"/>
        <w:tabs>
          <w:tab w:val="left" w:pos="660"/>
          <w:tab w:val="right" w:leader="dot" w:pos="8720"/>
        </w:tabs>
        <w:rPr>
          <w:rFonts w:asciiTheme="minorHAnsi" w:eastAsiaTheme="minorEastAsia" w:hAnsiTheme="minorHAnsi"/>
          <w:noProof/>
          <w:sz w:val="24"/>
          <w:szCs w:val="24"/>
          <w:lang w:eastAsia="fr-FR"/>
        </w:rPr>
      </w:pPr>
      <w:r>
        <w:fldChar w:fldCharType="begin"/>
      </w:r>
      <w:r>
        <w:instrText xml:space="preserve"> </w:instrText>
      </w:r>
      <w:r w:rsidR="00F11463">
        <w:instrText>TOC</w:instrText>
      </w:r>
      <w:r>
        <w:instrText xml:space="preserve"> \o "1-3" \h \z \u </w:instrText>
      </w:r>
      <w:r>
        <w:fldChar w:fldCharType="separate"/>
      </w:r>
      <w:hyperlink w:anchor="_Toc449701683" w:history="1">
        <w:r w:rsidR="003B5E2F" w:rsidRPr="00335720">
          <w:rPr>
            <w:rStyle w:val="Lienhypertexte"/>
            <w:noProof/>
          </w:rPr>
          <w:t>1.</w:t>
        </w:r>
        <w:r w:rsidR="003B5E2F">
          <w:rPr>
            <w:rFonts w:asciiTheme="minorHAnsi" w:eastAsiaTheme="minorEastAsia" w:hAnsiTheme="minorHAnsi"/>
            <w:noProof/>
            <w:sz w:val="24"/>
            <w:szCs w:val="24"/>
            <w:lang w:eastAsia="fr-FR"/>
          </w:rPr>
          <w:tab/>
        </w:r>
        <w:r w:rsidR="003B5E2F" w:rsidRPr="00335720">
          <w:rPr>
            <w:rStyle w:val="Lienhypertexte"/>
            <w:noProof/>
          </w:rPr>
          <w:t>Description</w:t>
        </w:r>
        <w:r w:rsidR="003B5E2F">
          <w:rPr>
            <w:noProof/>
            <w:webHidden/>
          </w:rPr>
          <w:tab/>
        </w:r>
        <w:r w:rsidR="003B5E2F">
          <w:rPr>
            <w:noProof/>
            <w:webHidden/>
          </w:rPr>
          <w:fldChar w:fldCharType="begin"/>
        </w:r>
        <w:r w:rsidR="003B5E2F">
          <w:rPr>
            <w:noProof/>
            <w:webHidden/>
          </w:rPr>
          <w:instrText xml:space="preserve"> PAGEREF _Toc449701683 \h </w:instrText>
        </w:r>
        <w:r w:rsidR="003B5E2F">
          <w:rPr>
            <w:noProof/>
            <w:webHidden/>
          </w:rPr>
        </w:r>
        <w:r w:rsidR="003B5E2F">
          <w:rPr>
            <w:noProof/>
            <w:webHidden/>
          </w:rPr>
          <w:fldChar w:fldCharType="separate"/>
        </w:r>
        <w:r w:rsidR="00765F46">
          <w:rPr>
            <w:noProof/>
            <w:webHidden/>
          </w:rPr>
          <w:t>1</w:t>
        </w:r>
        <w:r w:rsidR="003B5E2F">
          <w:rPr>
            <w:noProof/>
            <w:webHidden/>
          </w:rPr>
          <w:fldChar w:fldCharType="end"/>
        </w:r>
      </w:hyperlink>
    </w:p>
    <w:p w14:paraId="56C53D54"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684" w:history="1">
        <w:r w:rsidR="003B5E2F" w:rsidRPr="00335720">
          <w:rPr>
            <w:rStyle w:val="Lienhypertexte"/>
            <w:noProof/>
          </w:rPr>
          <w:t>2.</w:t>
        </w:r>
        <w:r w:rsidR="003B5E2F">
          <w:rPr>
            <w:rFonts w:asciiTheme="minorHAnsi" w:eastAsiaTheme="minorEastAsia" w:hAnsiTheme="minorHAnsi"/>
            <w:noProof/>
            <w:sz w:val="24"/>
            <w:szCs w:val="24"/>
            <w:lang w:eastAsia="fr-FR"/>
          </w:rPr>
          <w:tab/>
        </w:r>
        <w:r w:rsidR="003B5E2F" w:rsidRPr="00335720">
          <w:rPr>
            <w:rStyle w:val="Lienhypertexte"/>
            <w:noProof/>
          </w:rPr>
          <w:t>Problématique</w:t>
        </w:r>
        <w:r w:rsidR="003B5E2F">
          <w:rPr>
            <w:noProof/>
            <w:webHidden/>
          </w:rPr>
          <w:tab/>
        </w:r>
        <w:r w:rsidR="003B5E2F">
          <w:rPr>
            <w:noProof/>
            <w:webHidden/>
          </w:rPr>
          <w:fldChar w:fldCharType="begin"/>
        </w:r>
        <w:r w:rsidR="003B5E2F">
          <w:rPr>
            <w:noProof/>
            <w:webHidden/>
          </w:rPr>
          <w:instrText xml:space="preserve"> PAGEREF _Toc449701684 \h </w:instrText>
        </w:r>
        <w:r w:rsidR="003B5E2F">
          <w:rPr>
            <w:noProof/>
            <w:webHidden/>
          </w:rPr>
        </w:r>
        <w:r w:rsidR="003B5E2F">
          <w:rPr>
            <w:noProof/>
            <w:webHidden/>
          </w:rPr>
          <w:fldChar w:fldCharType="separate"/>
        </w:r>
        <w:r w:rsidR="00765F46">
          <w:rPr>
            <w:noProof/>
            <w:webHidden/>
          </w:rPr>
          <w:t>2</w:t>
        </w:r>
        <w:r w:rsidR="003B5E2F">
          <w:rPr>
            <w:noProof/>
            <w:webHidden/>
          </w:rPr>
          <w:fldChar w:fldCharType="end"/>
        </w:r>
      </w:hyperlink>
    </w:p>
    <w:p w14:paraId="67CE9621"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685" w:history="1">
        <w:r w:rsidR="003B5E2F" w:rsidRPr="00335720">
          <w:rPr>
            <w:rStyle w:val="Lienhypertexte"/>
            <w:noProof/>
          </w:rPr>
          <w:t>3.</w:t>
        </w:r>
        <w:r w:rsidR="003B5E2F">
          <w:rPr>
            <w:rFonts w:asciiTheme="minorHAnsi" w:eastAsiaTheme="minorEastAsia" w:hAnsiTheme="minorHAnsi"/>
            <w:noProof/>
            <w:sz w:val="24"/>
            <w:szCs w:val="24"/>
            <w:lang w:eastAsia="fr-FR"/>
          </w:rPr>
          <w:tab/>
        </w:r>
        <w:r w:rsidR="003B5E2F" w:rsidRPr="00335720">
          <w:rPr>
            <w:rStyle w:val="Lienhypertexte"/>
            <w:noProof/>
          </w:rPr>
          <w:t>Scénarios de résolution</w:t>
        </w:r>
        <w:r w:rsidR="003B5E2F">
          <w:rPr>
            <w:noProof/>
            <w:webHidden/>
          </w:rPr>
          <w:tab/>
        </w:r>
        <w:r w:rsidR="003B5E2F">
          <w:rPr>
            <w:noProof/>
            <w:webHidden/>
          </w:rPr>
          <w:fldChar w:fldCharType="begin"/>
        </w:r>
        <w:r w:rsidR="003B5E2F">
          <w:rPr>
            <w:noProof/>
            <w:webHidden/>
          </w:rPr>
          <w:instrText xml:space="preserve"> PAGEREF _Toc449701685 \h </w:instrText>
        </w:r>
        <w:r w:rsidR="003B5E2F">
          <w:rPr>
            <w:noProof/>
            <w:webHidden/>
          </w:rPr>
        </w:r>
        <w:r w:rsidR="003B5E2F">
          <w:rPr>
            <w:noProof/>
            <w:webHidden/>
          </w:rPr>
          <w:fldChar w:fldCharType="separate"/>
        </w:r>
        <w:r w:rsidR="00765F46">
          <w:rPr>
            <w:noProof/>
            <w:webHidden/>
          </w:rPr>
          <w:t>3</w:t>
        </w:r>
        <w:r w:rsidR="003B5E2F">
          <w:rPr>
            <w:noProof/>
            <w:webHidden/>
          </w:rPr>
          <w:fldChar w:fldCharType="end"/>
        </w:r>
      </w:hyperlink>
    </w:p>
    <w:p w14:paraId="7B626F4A"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686" w:history="1">
        <w:r w:rsidR="003B5E2F" w:rsidRPr="00335720">
          <w:rPr>
            <w:rStyle w:val="Lienhypertexte"/>
            <w:noProof/>
          </w:rPr>
          <w:t>4.</w:t>
        </w:r>
        <w:r w:rsidR="003B5E2F">
          <w:rPr>
            <w:rFonts w:asciiTheme="minorHAnsi" w:eastAsiaTheme="minorEastAsia" w:hAnsiTheme="minorHAnsi"/>
            <w:noProof/>
            <w:sz w:val="24"/>
            <w:szCs w:val="24"/>
            <w:lang w:eastAsia="fr-FR"/>
          </w:rPr>
          <w:tab/>
        </w:r>
        <w:r w:rsidR="003B5E2F" w:rsidRPr="00335720">
          <w:rPr>
            <w:rStyle w:val="Lienhypertexte"/>
            <w:noProof/>
          </w:rPr>
          <w:t>Démarche et résultats</w:t>
        </w:r>
        <w:r w:rsidR="003B5E2F">
          <w:rPr>
            <w:noProof/>
            <w:webHidden/>
          </w:rPr>
          <w:tab/>
        </w:r>
        <w:r w:rsidR="003B5E2F">
          <w:rPr>
            <w:noProof/>
            <w:webHidden/>
          </w:rPr>
          <w:fldChar w:fldCharType="begin"/>
        </w:r>
        <w:r w:rsidR="003B5E2F">
          <w:rPr>
            <w:noProof/>
            <w:webHidden/>
          </w:rPr>
          <w:instrText xml:space="preserve"> PAGEREF _Toc449701686 \h </w:instrText>
        </w:r>
        <w:r w:rsidR="003B5E2F">
          <w:rPr>
            <w:noProof/>
            <w:webHidden/>
          </w:rPr>
        </w:r>
        <w:r w:rsidR="003B5E2F">
          <w:rPr>
            <w:noProof/>
            <w:webHidden/>
          </w:rPr>
          <w:fldChar w:fldCharType="separate"/>
        </w:r>
        <w:r w:rsidR="00765F46">
          <w:rPr>
            <w:noProof/>
            <w:webHidden/>
          </w:rPr>
          <w:t>4</w:t>
        </w:r>
        <w:r w:rsidR="003B5E2F">
          <w:rPr>
            <w:noProof/>
            <w:webHidden/>
          </w:rPr>
          <w:fldChar w:fldCharType="end"/>
        </w:r>
      </w:hyperlink>
    </w:p>
    <w:p w14:paraId="0A545B07"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687" w:history="1">
        <w:r w:rsidR="003B5E2F" w:rsidRPr="00335720">
          <w:rPr>
            <w:rStyle w:val="Lienhypertexte"/>
            <w:noProof/>
          </w:rPr>
          <w:t>5.</w:t>
        </w:r>
        <w:r w:rsidR="003B5E2F">
          <w:rPr>
            <w:rFonts w:asciiTheme="minorHAnsi" w:eastAsiaTheme="minorEastAsia" w:hAnsiTheme="minorHAnsi"/>
            <w:noProof/>
            <w:sz w:val="24"/>
            <w:szCs w:val="24"/>
            <w:lang w:eastAsia="fr-FR"/>
          </w:rPr>
          <w:tab/>
        </w:r>
        <w:r w:rsidR="003B5E2F" w:rsidRPr="00335720">
          <w:rPr>
            <w:rStyle w:val="Lienhypertexte"/>
            <w:noProof/>
          </w:rPr>
          <w:t>Macro-planification</w:t>
        </w:r>
        <w:r w:rsidR="003B5E2F">
          <w:rPr>
            <w:noProof/>
            <w:webHidden/>
          </w:rPr>
          <w:tab/>
        </w:r>
        <w:r w:rsidR="003B5E2F">
          <w:rPr>
            <w:noProof/>
            <w:webHidden/>
          </w:rPr>
          <w:fldChar w:fldCharType="begin"/>
        </w:r>
        <w:r w:rsidR="003B5E2F">
          <w:rPr>
            <w:noProof/>
            <w:webHidden/>
          </w:rPr>
          <w:instrText xml:space="preserve"> PAGEREF _Toc449701687 \h </w:instrText>
        </w:r>
        <w:r w:rsidR="003B5E2F">
          <w:rPr>
            <w:noProof/>
            <w:webHidden/>
          </w:rPr>
        </w:r>
        <w:r w:rsidR="003B5E2F">
          <w:rPr>
            <w:noProof/>
            <w:webHidden/>
          </w:rPr>
          <w:fldChar w:fldCharType="separate"/>
        </w:r>
        <w:r w:rsidR="00765F46">
          <w:rPr>
            <w:noProof/>
            <w:webHidden/>
          </w:rPr>
          <w:t>5</w:t>
        </w:r>
        <w:r w:rsidR="003B5E2F">
          <w:rPr>
            <w:noProof/>
            <w:webHidden/>
          </w:rPr>
          <w:fldChar w:fldCharType="end"/>
        </w:r>
      </w:hyperlink>
    </w:p>
    <w:p w14:paraId="6134D9CF"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698" w:history="1">
        <w:r w:rsidR="003B5E2F" w:rsidRPr="00335720">
          <w:rPr>
            <w:rStyle w:val="Lienhypertexte"/>
            <w:noProof/>
          </w:rPr>
          <w:t>6.</w:t>
        </w:r>
        <w:r w:rsidR="003B5E2F">
          <w:rPr>
            <w:rFonts w:asciiTheme="minorHAnsi" w:eastAsiaTheme="minorEastAsia" w:hAnsiTheme="minorHAnsi"/>
            <w:noProof/>
            <w:sz w:val="24"/>
            <w:szCs w:val="24"/>
            <w:lang w:eastAsia="fr-FR"/>
          </w:rPr>
          <w:tab/>
        </w:r>
        <w:r w:rsidR="003B5E2F" w:rsidRPr="00335720">
          <w:rPr>
            <w:rStyle w:val="Lienhypertexte"/>
            <w:noProof/>
          </w:rPr>
          <w:t>Livrables</w:t>
        </w:r>
        <w:r w:rsidR="003B5E2F">
          <w:rPr>
            <w:noProof/>
            <w:webHidden/>
          </w:rPr>
          <w:tab/>
        </w:r>
        <w:r w:rsidR="003B5E2F">
          <w:rPr>
            <w:noProof/>
            <w:webHidden/>
          </w:rPr>
          <w:fldChar w:fldCharType="begin"/>
        </w:r>
        <w:r w:rsidR="003B5E2F">
          <w:rPr>
            <w:noProof/>
            <w:webHidden/>
          </w:rPr>
          <w:instrText xml:space="preserve"> PAGEREF _Toc449701698 \h </w:instrText>
        </w:r>
        <w:r w:rsidR="003B5E2F">
          <w:rPr>
            <w:noProof/>
            <w:webHidden/>
          </w:rPr>
        </w:r>
        <w:r w:rsidR="003B5E2F">
          <w:rPr>
            <w:noProof/>
            <w:webHidden/>
          </w:rPr>
          <w:fldChar w:fldCharType="separate"/>
        </w:r>
        <w:r w:rsidR="00765F46">
          <w:rPr>
            <w:noProof/>
            <w:webHidden/>
          </w:rPr>
          <w:t>6</w:t>
        </w:r>
        <w:r w:rsidR="003B5E2F">
          <w:rPr>
            <w:noProof/>
            <w:webHidden/>
          </w:rPr>
          <w:fldChar w:fldCharType="end"/>
        </w:r>
      </w:hyperlink>
    </w:p>
    <w:p w14:paraId="4394B1DE" w14:textId="77777777" w:rsidR="003B5E2F" w:rsidRDefault="006F3269">
      <w:pPr>
        <w:pStyle w:val="TM2"/>
        <w:tabs>
          <w:tab w:val="left" w:pos="880"/>
          <w:tab w:val="right" w:leader="dot" w:pos="8720"/>
        </w:tabs>
        <w:rPr>
          <w:rFonts w:asciiTheme="minorHAnsi" w:eastAsiaTheme="minorEastAsia" w:hAnsiTheme="minorHAnsi"/>
          <w:noProof/>
          <w:sz w:val="24"/>
          <w:szCs w:val="24"/>
          <w:lang w:eastAsia="fr-FR"/>
        </w:rPr>
      </w:pPr>
      <w:hyperlink w:anchor="_Toc449701699" w:history="1">
        <w:r w:rsidR="003B5E2F" w:rsidRPr="00335720">
          <w:rPr>
            <w:rStyle w:val="Lienhypertexte"/>
            <w:noProof/>
          </w:rPr>
          <w:t>6.1.</w:t>
        </w:r>
        <w:r w:rsidR="003B5E2F">
          <w:rPr>
            <w:rFonts w:asciiTheme="minorHAnsi" w:eastAsiaTheme="minorEastAsia" w:hAnsiTheme="minorHAnsi"/>
            <w:noProof/>
            <w:sz w:val="24"/>
            <w:szCs w:val="24"/>
            <w:lang w:eastAsia="fr-FR"/>
          </w:rPr>
          <w:tab/>
        </w:r>
        <w:r w:rsidR="003B5E2F" w:rsidRPr="00335720">
          <w:rPr>
            <w:rStyle w:val="Lienhypertexte"/>
            <w:noProof/>
          </w:rPr>
          <w:t>Délais</w:t>
        </w:r>
        <w:r w:rsidR="003B5E2F">
          <w:rPr>
            <w:noProof/>
            <w:webHidden/>
          </w:rPr>
          <w:tab/>
        </w:r>
        <w:r w:rsidR="003B5E2F">
          <w:rPr>
            <w:noProof/>
            <w:webHidden/>
          </w:rPr>
          <w:fldChar w:fldCharType="begin"/>
        </w:r>
        <w:r w:rsidR="003B5E2F">
          <w:rPr>
            <w:noProof/>
            <w:webHidden/>
          </w:rPr>
          <w:instrText xml:space="preserve"> PAGEREF _Toc449701699 \h </w:instrText>
        </w:r>
        <w:r w:rsidR="003B5E2F">
          <w:rPr>
            <w:noProof/>
            <w:webHidden/>
          </w:rPr>
        </w:r>
        <w:r w:rsidR="003B5E2F">
          <w:rPr>
            <w:noProof/>
            <w:webHidden/>
          </w:rPr>
          <w:fldChar w:fldCharType="separate"/>
        </w:r>
        <w:r w:rsidR="00765F46">
          <w:rPr>
            <w:noProof/>
            <w:webHidden/>
          </w:rPr>
          <w:t>6</w:t>
        </w:r>
        <w:r w:rsidR="003B5E2F">
          <w:rPr>
            <w:noProof/>
            <w:webHidden/>
          </w:rPr>
          <w:fldChar w:fldCharType="end"/>
        </w:r>
      </w:hyperlink>
    </w:p>
    <w:p w14:paraId="3A78590E" w14:textId="77777777" w:rsidR="003B5E2F" w:rsidRDefault="006F3269">
      <w:pPr>
        <w:pStyle w:val="TM2"/>
        <w:tabs>
          <w:tab w:val="left" w:pos="880"/>
          <w:tab w:val="right" w:leader="dot" w:pos="8720"/>
        </w:tabs>
        <w:rPr>
          <w:rFonts w:asciiTheme="minorHAnsi" w:eastAsiaTheme="minorEastAsia" w:hAnsiTheme="minorHAnsi"/>
          <w:noProof/>
          <w:sz w:val="24"/>
          <w:szCs w:val="24"/>
          <w:lang w:eastAsia="fr-FR"/>
        </w:rPr>
      </w:pPr>
      <w:hyperlink w:anchor="_Toc449701705" w:history="1">
        <w:r w:rsidR="003B5E2F" w:rsidRPr="00335720">
          <w:rPr>
            <w:rStyle w:val="Lienhypertexte"/>
            <w:noProof/>
          </w:rPr>
          <w:t>6.2.</w:t>
        </w:r>
        <w:r w:rsidR="003B5E2F">
          <w:rPr>
            <w:rFonts w:asciiTheme="minorHAnsi" w:eastAsiaTheme="minorEastAsia" w:hAnsiTheme="minorHAnsi"/>
            <w:noProof/>
            <w:sz w:val="24"/>
            <w:szCs w:val="24"/>
            <w:lang w:eastAsia="fr-FR"/>
          </w:rPr>
          <w:tab/>
        </w:r>
        <w:r w:rsidR="003B5E2F" w:rsidRPr="00335720">
          <w:rPr>
            <w:rStyle w:val="Lienhypertexte"/>
            <w:noProof/>
          </w:rPr>
          <w:t>Principales fonctionnalités</w:t>
        </w:r>
        <w:r w:rsidR="003B5E2F">
          <w:rPr>
            <w:noProof/>
            <w:webHidden/>
          </w:rPr>
          <w:tab/>
        </w:r>
        <w:r w:rsidR="003B5E2F">
          <w:rPr>
            <w:noProof/>
            <w:webHidden/>
          </w:rPr>
          <w:fldChar w:fldCharType="begin"/>
        </w:r>
        <w:r w:rsidR="003B5E2F">
          <w:rPr>
            <w:noProof/>
            <w:webHidden/>
          </w:rPr>
          <w:instrText xml:space="preserve"> PAGEREF _Toc449701705 \h </w:instrText>
        </w:r>
        <w:r w:rsidR="003B5E2F">
          <w:rPr>
            <w:noProof/>
            <w:webHidden/>
          </w:rPr>
        </w:r>
        <w:r w:rsidR="003B5E2F">
          <w:rPr>
            <w:noProof/>
            <w:webHidden/>
          </w:rPr>
          <w:fldChar w:fldCharType="separate"/>
        </w:r>
        <w:r w:rsidR="00765F46">
          <w:rPr>
            <w:noProof/>
            <w:webHidden/>
          </w:rPr>
          <w:t>7</w:t>
        </w:r>
        <w:r w:rsidR="003B5E2F">
          <w:rPr>
            <w:noProof/>
            <w:webHidden/>
          </w:rPr>
          <w:fldChar w:fldCharType="end"/>
        </w:r>
      </w:hyperlink>
    </w:p>
    <w:p w14:paraId="35FD4BE6"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706" w:history="1">
        <w:r w:rsidR="003B5E2F" w:rsidRPr="00335720">
          <w:rPr>
            <w:rStyle w:val="Lienhypertexte"/>
            <w:noProof/>
          </w:rPr>
          <w:t>7.</w:t>
        </w:r>
        <w:r w:rsidR="003B5E2F">
          <w:rPr>
            <w:rFonts w:asciiTheme="minorHAnsi" w:eastAsiaTheme="minorEastAsia" w:hAnsiTheme="minorHAnsi"/>
            <w:noProof/>
            <w:sz w:val="24"/>
            <w:szCs w:val="24"/>
            <w:lang w:eastAsia="fr-FR"/>
          </w:rPr>
          <w:tab/>
        </w:r>
        <w:r w:rsidR="003B5E2F" w:rsidRPr="00335720">
          <w:rPr>
            <w:rStyle w:val="Lienhypertexte"/>
            <w:noProof/>
          </w:rPr>
          <w:t>Sources d’informations</w:t>
        </w:r>
        <w:r w:rsidR="003B5E2F">
          <w:rPr>
            <w:noProof/>
            <w:webHidden/>
          </w:rPr>
          <w:tab/>
        </w:r>
        <w:r w:rsidR="003B5E2F">
          <w:rPr>
            <w:noProof/>
            <w:webHidden/>
          </w:rPr>
          <w:fldChar w:fldCharType="begin"/>
        </w:r>
        <w:r w:rsidR="003B5E2F">
          <w:rPr>
            <w:noProof/>
            <w:webHidden/>
          </w:rPr>
          <w:instrText xml:space="preserve"> PAGEREF _Toc449701706 \h </w:instrText>
        </w:r>
        <w:r w:rsidR="003B5E2F">
          <w:rPr>
            <w:noProof/>
            <w:webHidden/>
          </w:rPr>
        </w:r>
        <w:r w:rsidR="003B5E2F">
          <w:rPr>
            <w:noProof/>
            <w:webHidden/>
          </w:rPr>
          <w:fldChar w:fldCharType="separate"/>
        </w:r>
        <w:r w:rsidR="00765F46">
          <w:rPr>
            <w:noProof/>
            <w:webHidden/>
          </w:rPr>
          <w:t>8</w:t>
        </w:r>
        <w:r w:rsidR="003B5E2F">
          <w:rPr>
            <w:noProof/>
            <w:webHidden/>
          </w:rPr>
          <w:fldChar w:fldCharType="end"/>
        </w:r>
      </w:hyperlink>
    </w:p>
    <w:p w14:paraId="515579EA"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707" w:history="1">
        <w:r w:rsidR="003B5E2F" w:rsidRPr="00335720">
          <w:rPr>
            <w:rStyle w:val="Lienhypertexte"/>
            <w:noProof/>
          </w:rPr>
          <w:t>8.</w:t>
        </w:r>
        <w:r w:rsidR="003B5E2F">
          <w:rPr>
            <w:rFonts w:asciiTheme="minorHAnsi" w:eastAsiaTheme="minorEastAsia" w:hAnsiTheme="minorHAnsi"/>
            <w:noProof/>
            <w:sz w:val="24"/>
            <w:szCs w:val="24"/>
            <w:lang w:eastAsia="fr-FR"/>
          </w:rPr>
          <w:tab/>
        </w:r>
        <w:r w:rsidR="003B5E2F" w:rsidRPr="00335720">
          <w:rPr>
            <w:rStyle w:val="Lienhypertexte"/>
            <w:noProof/>
          </w:rPr>
          <w:t>Bibliographie</w:t>
        </w:r>
        <w:r w:rsidR="003B5E2F">
          <w:rPr>
            <w:noProof/>
            <w:webHidden/>
          </w:rPr>
          <w:tab/>
        </w:r>
        <w:r w:rsidR="003B5E2F">
          <w:rPr>
            <w:noProof/>
            <w:webHidden/>
          </w:rPr>
          <w:fldChar w:fldCharType="begin"/>
        </w:r>
        <w:r w:rsidR="003B5E2F">
          <w:rPr>
            <w:noProof/>
            <w:webHidden/>
          </w:rPr>
          <w:instrText xml:space="preserve"> PAGEREF _Toc449701707 \h </w:instrText>
        </w:r>
        <w:r w:rsidR="003B5E2F">
          <w:rPr>
            <w:noProof/>
            <w:webHidden/>
          </w:rPr>
        </w:r>
        <w:r w:rsidR="003B5E2F">
          <w:rPr>
            <w:noProof/>
            <w:webHidden/>
          </w:rPr>
          <w:fldChar w:fldCharType="separate"/>
        </w:r>
        <w:r w:rsidR="00765F46">
          <w:rPr>
            <w:noProof/>
            <w:webHidden/>
          </w:rPr>
          <w:t>9</w:t>
        </w:r>
        <w:r w:rsidR="003B5E2F">
          <w:rPr>
            <w:noProof/>
            <w:webHidden/>
          </w:rPr>
          <w:fldChar w:fldCharType="end"/>
        </w:r>
      </w:hyperlink>
    </w:p>
    <w:p w14:paraId="5732EB29" w14:textId="77777777" w:rsidR="003B5E2F" w:rsidRDefault="006F3269">
      <w:pPr>
        <w:pStyle w:val="TM1"/>
        <w:tabs>
          <w:tab w:val="left" w:pos="660"/>
          <w:tab w:val="right" w:leader="dot" w:pos="8720"/>
        </w:tabs>
        <w:rPr>
          <w:rFonts w:asciiTheme="minorHAnsi" w:eastAsiaTheme="minorEastAsia" w:hAnsiTheme="minorHAnsi"/>
          <w:noProof/>
          <w:sz w:val="24"/>
          <w:szCs w:val="24"/>
          <w:lang w:eastAsia="fr-FR"/>
        </w:rPr>
      </w:pPr>
      <w:hyperlink w:anchor="_Toc449701708" w:history="1">
        <w:r w:rsidR="003B5E2F" w:rsidRPr="00335720">
          <w:rPr>
            <w:rStyle w:val="Lienhypertexte"/>
            <w:noProof/>
          </w:rPr>
          <w:t>9.</w:t>
        </w:r>
        <w:r w:rsidR="003B5E2F">
          <w:rPr>
            <w:rFonts w:asciiTheme="minorHAnsi" w:eastAsiaTheme="minorEastAsia" w:hAnsiTheme="minorHAnsi"/>
            <w:noProof/>
            <w:sz w:val="24"/>
            <w:szCs w:val="24"/>
            <w:lang w:eastAsia="fr-FR"/>
          </w:rPr>
          <w:tab/>
        </w:r>
        <w:r w:rsidR="003B5E2F" w:rsidRPr="00335720">
          <w:rPr>
            <w:rStyle w:val="Lienhypertexte"/>
            <w:noProof/>
          </w:rPr>
          <w:t>Authentification</w:t>
        </w:r>
        <w:r w:rsidR="003B5E2F">
          <w:rPr>
            <w:noProof/>
            <w:webHidden/>
          </w:rPr>
          <w:tab/>
        </w:r>
        <w:r w:rsidR="003B5E2F">
          <w:rPr>
            <w:noProof/>
            <w:webHidden/>
          </w:rPr>
          <w:fldChar w:fldCharType="begin"/>
        </w:r>
        <w:r w:rsidR="003B5E2F">
          <w:rPr>
            <w:noProof/>
            <w:webHidden/>
          </w:rPr>
          <w:instrText xml:space="preserve"> PAGEREF _Toc449701708 \h </w:instrText>
        </w:r>
        <w:r w:rsidR="003B5E2F">
          <w:rPr>
            <w:noProof/>
            <w:webHidden/>
          </w:rPr>
        </w:r>
        <w:r w:rsidR="003B5E2F">
          <w:rPr>
            <w:noProof/>
            <w:webHidden/>
          </w:rPr>
          <w:fldChar w:fldCharType="separate"/>
        </w:r>
        <w:r w:rsidR="00765F46">
          <w:rPr>
            <w:noProof/>
            <w:webHidden/>
          </w:rPr>
          <w:t>10</w:t>
        </w:r>
        <w:r w:rsidR="003B5E2F">
          <w:rPr>
            <w:noProof/>
            <w:webHidden/>
          </w:rPr>
          <w:fldChar w:fldCharType="end"/>
        </w:r>
      </w:hyperlink>
    </w:p>
    <w:p w14:paraId="31499A69" w14:textId="07B8F018" w:rsidR="002E12FD" w:rsidRDefault="003962EA" w:rsidP="00FC7690">
      <w:pPr>
        <w:rPr>
          <w:ins w:id="9" w:author="Tomat Anthony" w:date="2016-04-27T11:18:00Z"/>
        </w:rPr>
      </w:pPr>
      <w:r>
        <w:fldChar w:fldCharType="end"/>
      </w:r>
    </w:p>
    <w:p w14:paraId="7746558A" w14:textId="77777777" w:rsidR="002E12FD" w:rsidRDefault="002E12FD" w:rsidP="00FC7690">
      <w:pPr>
        <w:sectPr w:rsidR="002E12FD" w:rsidSect="004C7138">
          <w:headerReference w:type="default" r:id="rId12"/>
          <w:footerReference w:type="default" r:id="rId13"/>
          <w:pgSz w:w="11906" w:h="16838"/>
          <w:pgMar w:top="1021" w:right="1588" w:bottom="1021" w:left="1588" w:header="709" w:footer="709" w:gutter="0"/>
          <w:pgNumType w:start="1"/>
          <w:cols w:space="708"/>
          <w:docGrid w:linePitch="360"/>
        </w:sectPr>
      </w:pPr>
    </w:p>
    <w:p w14:paraId="620204D0" w14:textId="74B698A8" w:rsidR="00FC7690" w:rsidRDefault="00FC7690" w:rsidP="00270334">
      <w:pPr>
        <w:pStyle w:val="Titre1"/>
      </w:pPr>
      <w:bookmarkStart w:id="10" w:name="_Toc449701683"/>
      <w:commentRangeStart w:id="11"/>
      <w:r>
        <w:lastRenderedPageBreak/>
        <w:t>Description</w:t>
      </w:r>
      <w:commentRangeEnd w:id="11"/>
      <w:r w:rsidR="0005166F">
        <w:rPr>
          <w:rStyle w:val="Marquedecommentaire"/>
          <w:rFonts w:eastAsiaTheme="minorHAnsi" w:cstheme="minorBidi"/>
          <w:color w:val="auto"/>
        </w:rPr>
        <w:commentReference w:id="11"/>
      </w:r>
      <w:bookmarkEnd w:id="10"/>
    </w:p>
    <w:p w14:paraId="6584ED6A" w14:textId="577465F9" w:rsidR="00E01D1C" w:rsidRDefault="00EE2BFB" w:rsidP="00EE2BFB">
      <w:r>
        <w:t xml:space="preserve">Les jeux sérieux sont depuis </w:t>
      </w:r>
      <w:r w:rsidR="00C545EF">
        <w:t>le début des années 2000,</w:t>
      </w:r>
      <w:r>
        <w:t xml:space="preserve"> la </w:t>
      </w:r>
      <w:r w:rsidR="00741DDA">
        <w:t xml:space="preserve">grande </w:t>
      </w:r>
      <w:r>
        <w:t>tendance dans le domaine de la formation</w:t>
      </w:r>
      <w:r w:rsidR="00741DDA">
        <w:t xml:space="preserve"> en tout type</w:t>
      </w:r>
      <w:r w:rsidR="00E01D1C">
        <w:t>,</w:t>
      </w:r>
      <w:r w:rsidR="001C7EEA">
        <w:t xml:space="preserve"> comme en témoigne la bribe qui suit,</w:t>
      </w:r>
      <w:r w:rsidR="00E01D1C">
        <w:t xml:space="preserve"> </w:t>
      </w:r>
      <w:r w:rsidR="0030621C">
        <w:t>« </w:t>
      </w:r>
      <w:r w:rsidR="00E01D1C" w:rsidRPr="0030621C">
        <w:t>Sur la semaine, l‘étudiant peut faire un serious game lors d’un entretien d‘évaluation</w:t>
      </w:r>
      <w:r w:rsidR="0030621C">
        <w:t> »</w:t>
      </w:r>
      <w:r w:rsidR="00E01D1C" w:rsidRPr="0030621C">
        <w:t xml:space="preserve">, </w:t>
      </w:r>
      <w:r w:rsidR="00E01D1C" w:rsidRPr="00E01D1C">
        <w:t>explique le co-directeur de l’Ecole</w:t>
      </w:r>
      <w:r w:rsidR="00E01D1C">
        <w:t xml:space="preserve"> de management de Grenoble (GEM),</w:t>
      </w:r>
      <w:r w:rsidR="00E01D1C" w:rsidRPr="00E01D1C">
        <w:t xml:space="preserve"> Jean-François Fiorina</w:t>
      </w:r>
      <w:r w:rsidR="00E01D1C" w:rsidRPr="007D73E5">
        <w:t xml:space="preserve">, </w:t>
      </w:r>
      <w:r w:rsidR="007D73E5" w:rsidRPr="007D73E5">
        <w:t>« </w:t>
      </w:r>
      <w:r w:rsidR="00E01D1C" w:rsidRPr="007D73E5">
        <w:t>deux jours après, il en fera un autre sur la gestion des conflits, puis à la fin de la semaine, un dernier sur la gestion du stress »</w:t>
      </w:r>
      <w:r w:rsidR="0068612F" w:rsidRPr="007D73E5">
        <w:t xml:space="preserve"> </w:t>
      </w:r>
      <w:r w:rsidR="00021816">
        <w:fldChar w:fldCharType="begin" w:fldLock="1"/>
      </w:r>
      <w:r w:rsidR="00021816">
        <w:instrText>ADDIN CSL_CITATION { "citationItems" : [ { "id" : "ITEM-1", "itemData" : { "author" : [ { "dropping-particle" : "", "family" : "Learning world", "given" : "", "non-dropping-particle" : "", "parse-names" : false, "suffix" : "" }, { "dropping-particle" : "", "family" : "Wise", "given" : "", "non-dropping-particle" : "", "parse-names" : false, "suffix" : "" } ], "id" : "ITEM-1", "issued" : { "date-parts" : [ [ "2014" ] ] }, "title" : "Learning World: Learning through \u201cSerious Games\u201d", "type" : "motion_picture" }, "uris" : [ "http://www.mendeley.com/documents/?uuid=4c0a7e31-2113-4774-aeaa-6513b6123743" ] } ], "mendeley" : { "formattedCitation" : "(Learning world, Wise, 2014)", "plainTextFormattedCitation" : "(Learning world, Wise, 2014)", "previouslyFormattedCitation" : "(Learning world, Wise, 2014)" }, "properties" : { "noteIndex" : 0 }, "schema" : "https://github.com/citation-style-language/schema/raw/master/csl-citation.json" }</w:instrText>
      </w:r>
      <w:r w:rsidR="00021816">
        <w:fldChar w:fldCharType="separate"/>
      </w:r>
      <w:r w:rsidR="00021816" w:rsidRPr="00021816">
        <w:rPr>
          <w:noProof/>
        </w:rPr>
        <w:t>(Learning world, Wise, 2014)</w:t>
      </w:r>
      <w:r w:rsidR="00021816">
        <w:fldChar w:fldCharType="end"/>
      </w:r>
      <w:r w:rsidR="00021816">
        <w:t xml:space="preserve"> nous en déduisons</w:t>
      </w:r>
      <w:r w:rsidR="001C7EEA">
        <w:t xml:space="preserve"> qu’ils peuvent réellement être employés pour tous types de fonctions</w:t>
      </w:r>
      <w:r w:rsidR="0068612F" w:rsidRPr="007D73E5">
        <w:t>.</w:t>
      </w:r>
    </w:p>
    <w:p w14:paraId="752CD09E" w14:textId="0F36BFAC" w:rsidR="00741DDA" w:rsidRDefault="006C764F" w:rsidP="00EE2BFB">
      <w:r>
        <w:t xml:space="preserve">Ces jeux </w:t>
      </w:r>
      <w:r w:rsidR="00021816">
        <w:t>s’appliquent</w:t>
      </w:r>
      <w:r w:rsidR="00C545EF">
        <w:t xml:space="preserve"> à des domaines sérieux en</w:t>
      </w:r>
      <w:r w:rsidR="003E05ED">
        <w:t xml:space="preserve"> plonge</w:t>
      </w:r>
      <w:r w:rsidR="00C545EF">
        <w:t>a</w:t>
      </w:r>
      <w:r w:rsidR="003E05ED">
        <w:t>nt les participants dans un monde virtuel</w:t>
      </w:r>
      <w:r w:rsidR="00021816">
        <w:t xml:space="preserve"> </w:t>
      </w:r>
      <w:r w:rsidR="00021816">
        <w:fldChar w:fldCharType="begin" w:fldLock="1"/>
      </w:r>
      <w:r w:rsidR="00021816">
        <w:instrText>ADDIN CSL_CITATION { "citationItems" : [ { "id" : "ITEM-1", "itemData" : { "author" : [ { "dropping-particle" : "", "family" : "Quinche", "given" : "Florence", "non-dropping-particle" : "", "parse-names" : false, "suffix" : "" } ], "id" : "ITEM-1", "issued" : { "date-parts" : [ [ "2013" ] ] }, "page" : "48", "title" : "Game Based Learning Apprendre avec les jeux vid\u00e9o", "type" : "article-journal" }, "uris" : [ "http://www.mendeley.com/documents/?uuid=388f5bb6-2502-4238-84c7-341bc8fa21b5" ] } ], "mendeley" : { "formattedCitation" : "(Quinche, 2013)", "plainTextFormattedCitation" : "(Quinche, 2013)", "previouslyFormattedCitation" : "(Quinche, 2013)" }, "properties" : { "noteIndex" : 0 }, "schema" : "https://github.com/citation-style-language/schema/raw/master/csl-citation.json" }</w:instrText>
      </w:r>
      <w:r w:rsidR="00021816">
        <w:fldChar w:fldCharType="separate"/>
      </w:r>
      <w:r w:rsidR="00021816" w:rsidRPr="00021816">
        <w:rPr>
          <w:noProof/>
        </w:rPr>
        <w:t>(Quinche, 2013)</w:t>
      </w:r>
      <w:r w:rsidR="00021816">
        <w:fldChar w:fldCharType="end"/>
      </w:r>
      <w:r w:rsidR="003E05ED">
        <w:t xml:space="preserve">. </w:t>
      </w:r>
      <w:r w:rsidR="00C545EF">
        <w:t>Une histoire scénarisée avec</w:t>
      </w:r>
      <w:r w:rsidR="003E05ED">
        <w:t xml:space="preserve"> diverses interactions entre d’une part, les participants et de l’autre, un artéfact logiciel qui prend le nom de simulateur. </w:t>
      </w:r>
      <w:r w:rsidR="00021816">
        <w:t>L’objectif du jeu étant de donner des responsabilités, des objectifs à atteindre qui</w:t>
      </w:r>
      <w:r w:rsidR="003E05ED">
        <w:t xml:space="preserve"> permettent par la pratique et le jeu de rôle, de vérifier que les concepts vus en théorie soient </w:t>
      </w:r>
      <w:r w:rsidR="001C7EEA">
        <w:t>correctement assimilés</w:t>
      </w:r>
      <w:r w:rsidR="00741DDA">
        <w:t>.</w:t>
      </w:r>
    </w:p>
    <w:p w14:paraId="1E736456" w14:textId="27F26078" w:rsidR="00741DDA" w:rsidRDefault="003E05ED" w:rsidP="00EE2BFB">
      <w:r>
        <w:t>Tout ce petit écosystème s’</w:t>
      </w:r>
      <w:r w:rsidR="00741DDA">
        <w:t>apparente</w:t>
      </w:r>
      <w:r>
        <w:t xml:space="preserve"> très fortement aux jeux </w:t>
      </w:r>
      <w:r w:rsidR="00741DDA">
        <w:t>vidéo</w:t>
      </w:r>
      <w:r>
        <w:t xml:space="preserve"> commerciaux. Ceci est </w:t>
      </w:r>
      <w:r w:rsidR="00741DDA">
        <w:t>toute à fait</w:t>
      </w:r>
      <w:r w:rsidR="001C7EEA">
        <w:t xml:space="preserve"> vrai, nous </w:t>
      </w:r>
      <w:r w:rsidR="00C545EF">
        <w:t>interagissons</w:t>
      </w:r>
      <w:r w:rsidR="001C7EEA">
        <w:t xml:space="preserve"> avec une machine, le scénario nous motive grâce à la ludification et le fait d’être régulièrement mis en compétition avec les autres participants est </w:t>
      </w:r>
      <w:r w:rsidR="007D4D41">
        <w:t xml:space="preserve">un </w:t>
      </w:r>
      <w:r w:rsidR="001C7EEA">
        <w:t xml:space="preserve">moteur </w:t>
      </w:r>
      <w:r w:rsidR="003B5E2F">
        <w:t>pour</w:t>
      </w:r>
      <w:r w:rsidR="001C7EEA">
        <w:t xml:space="preserve"> l’intérêt général</w:t>
      </w:r>
      <w:r w:rsidR="003B5E2F">
        <w:t xml:space="preserve"> des participants</w:t>
      </w:r>
      <w:r w:rsidR="001C7EEA" w:rsidRPr="00021816">
        <w:t xml:space="preserve">. </w:t>
      </w:r>
      <w:r w:rsidR="00021816" w:rsidRPr="00021816">
        <w:t>D’ailleurs, les</w:t>
      </w:r>
      <w:r w:rsidRPr="00021816">
        <w:t xml:space="preserve"> jeu</w:t>
      </w:r>
      <w:r w:rsidR="00021816" w:rsidRPr="00021816">
        <w:t xml:space="preserve">x sérieux ne sont ni plus, ni moins que des </w:t>
      </w:r>
      <w:r w:rsidR="00741DDA" w:rsidRPr="00021816">
        <w:t>jeu</w:t>
      </w:r>
      <w:r w:rsidR="00021816" w:rsidRPr="00021816">
        <w:t>x vidéo ayant comme principaux</w:t>
      </w:r>
      <w:r w:rsidR="00741DDA" w:rsidRPr="00021816">
        <w:t xml:space="preserve"> caractère</w:t>
      </w:r>
      <w:r w:rsidR="00021816" w:rsidRPr="00021816">
        <w:t xml:space="preserve">s d’être « conçus à des fins éducatives ou de formation » </w:t>
      </w:r>
      <w:r w:rsidR="00021816" w:rsidRPr="00021816">
        <w:fldChar w:fldCharType="begin" w:fldLock="1"/>
      </w:r>
      <w:r w:rsidR="00D153D3">
        <w:instrText>ADDIN CSL_CITATION { "citationItems" : [ { "id" : "ITEM-1", "itemData" : { "DOI" : "10.9876/sim.v19i3.564", "ISBN" : "9782747224000", "ISSN" : "1260-4984", "author" : [ { "dropping-particle" : "", "family" : "Boughzala", "given" : "Imed", "non-dropping-particle" : "", "parse-names" : false, "suffix" : "" } ], "container-title" : "Syst\u00e8mes d'information et Management", "id" : "ITEM-1", "issue" : "3", "issued" : { "date-parts" : [ [ "2014" ] ] }, "page" : "9-37", "title" : "Characterizing the Serious Game and Assessing Learning Goals", "type" : "article-journal", "volume" : "19" }, "uris" : [ "http://www.mendeley.com/documents/?uuid=d920a166-d119-429f-9c67-49368a691556" ] } ], "mendeley" : { "formattedCitation" : "(Boughzala, 2014)", "plainTextFormattedCitation" : "(Boughzala, 2014)", "previouslyFormattedCitation" : "(Boughzala, 2014)" }, "properties" : { "noteIndex" : 0 }, "schema" : "https://github.com/citation-style-language/schema/raw/master/csl-citation.json" }</w:instrText>
      </w:r>
      <w:r w:rsidR="00021816" w:rsidRPr="00021816">
        <w:fldChar w:fldCharType="separate"/>
      </w:r>
      <w:r w:rsidR="00021816" w:rsidRPr="00021816">
        <w:rPr>
          <w:noProof/>
        </w:rPr>
        <w:t>(Boughzala, 2014)</w:t>
      </w:r>
      <w:r w:rsidR="00021816" w:rsidRPr="00021816">
        <w:fldChar w:fldCharType="end"/>
      </w:r>
      <w:r w:rsidR="003B5E2F">
        <w:t>.</w:t>
      </w:r>
    </w:p>
    <w:p w14:paraId="7341A72B" w14:textId="313A3E5B" w:rsidR="003E05ED" w:rsidRDefault="006C764F" w:rsidP="00EE2BFB">
      <w:r>
        <w:t xml:space="preserve">Toutes les </w:t>
      </w:r>
      <w:r w:rsidR="00DA4E51">
        <w:t>sociétés ont le souhait d’un jour, disposer de support de ce type-là, pour former leurs collaborateurs aux réalités du monde des affaires. Ceci</w:t>
      </w:r>
      <w:r w:rsidR="003E05ED">
        <w:t>,</w:t>
      </w:r>
      <w:r w:rsidR="00DA4E51">
        <w:t xml:space="preserve"> en proposant un environnement virtuel à huis-clos</w:t>
      </w:r>
      <w:r w:rsidR="003E05ED">
        <w:t>. Un contexte hermétique, où l’erreur n’a pas d’</w:t>
      </w:r>
      <w:r w:rsidR="00DA4E51">
        <w:t xml:space="preserve">impact réel pour la </w:t>
      </w:r>
      <w:r w:rsidR="003E05ED">
        <w:t>société</w:t>
      </w:r>
      <w:r w:rsidR="00DA4E51">
        <w:t>.</w:t>
      </w:r>
    </w:p>
    <w:p w14:paraId="4D9ABB3C" w14:textId="439E8F23" w:rsidR="00DA4E51" w:rsidRDefault="003B5E2F" w:rsidP="00EE2BFB">
      <w:r>
        <w:t>Le milieu académique est une autre source de développement de ce type de support.</w:t>
      </w:r>
      <w:r w:rsidR="00DA4E51">
        <w:t xml:space="preserve"> Des jeux tels que ceux développés par ERPSim® sont toute à fait exploitable pour former des étudiants au concepts </w:t>
      </w:r>
      <w:r w:rsidR="003E05ED">
        <w:t>opérationnels et managériaux du pilotage d’entreprise.</w:t>
      </w:r>
    </w:p>
    <w:p w14:paraId="380AA15F" w14:textId="2EAC9367" w:rsidR="00DA4E51" w:rsidDel="00C07647" w:rsidRDefault="00DA4E51" w:rsidP="00C07647">
      <w:pPr>
        <w:rPr>
          <w:del w:id="12" w:author="Tomat Anthony" w:date="2016-04-27T10:59:00Z"/>
        </w:rPr>
      </w:pPr>
      <w:r>
        <w:t xml:space="preserve">Toutefois, </w:t>
      </w:r>
      <w:r w:rsidR="00386A43">
        <w:t xml:space="preserve">nous avons remarqué que </w:t>
      </w:r>
      <w:r>
        <w:t>cela demande beaucoup d’investissement. Que ce soit en terme</w:t>
      </w:r>
      <w:r w:rsidR="0092586E">
        <w:t xml:space="preserve"> de temps ou de financement</w:t>
      </w:r>
      <w:r w:rsidR="00386A43" w:rsidRPr="006C764F">
        <w:t xml:space="preserve"> « il faut compter entre 150 et 2</w:t>
      </w:r>
      <w:r w:rsidR="006C764F" w:rsidRPr="006C764F">
        <w:t>0</w:t>
      </w:r>
      <w:r w:rsidR="00386A43" w:rsidRPr="006C764F">
        <w:t xml:space="preserve">0'000 Euro pour </w:t>
      </w:r>
      <w:r w:rsidR="006C764F" w:rsidRPr="006C764F">
        <w:t>le développement</w:t>
      </w:r>
      <w:r w:rsidR="003B5E2F">
        <w:t xml:space="preserve"> d’un jeu virtuel professionnel</w:t>
      </w:r>
      <w:r w:rsidR="006C764F" w:rsidRPr="006C764F">
        <w:t> »</w:t>
      </w:r>
      <w:r w:rsidR="0092586E">
        <w:t>.</w:t>
      </w:r>
      <w:r>
        <w:t xml:space="preserve"> D’ailleurs, ces deux axes sont </w:t>
      </w:r>
      <w:del w:id="13" w:author="Tomat Anthony" w:date="2016-04-27T10:58:00Z">
        <w:r w:rsidDel="00C07647">
          <w:delText>intimmement</w:delText>
        </w:r>
      </w:del>
      <w:ins w:id="14" w:author="Tomat Anthony" w:date="2016-04-27T10:58:00Z">
        <w:r w:rsidR="00C07647">
          <w:t>intimement</w:t>
        </w:r>
      </w:ins>
      <w:r>
        <w:t xml:space="preserve"> liés. De ce constat, le domaine reste encore peu démocratisé. Seul les grands organismes</w:t>
      </w:r>
      <w:r w:rsidR="00E01D1C">
        <w:t xml:space="preserve"> «</w:t>
      </w:r>
      <w:r w:rsidR="003B5E2F">
        <w:t xml:space="preserve"> </w:t>
      </w:r>
      <w:r w:rsidR="006C764F">
        <w:t>Toutes les entreprises du CAC40 util</w:t>
      </w:r>
      <w:r w:rsidR="003B5E2F">
        <w:t>isent au moins un sérious game</w:t>
      </w:r>
      <w:r w:rsidR="006C764F">
        <w:t> »</w:t>
      </w:r>
      <w:r>
        <w:t xml:space="preserve"> </w:t>
      </w:r>
      <w:r w:rsidR="00021816">
        <w:fldChar w:fldCharType="begin" w:fldLock="1"/>
      </w:r>
      <w:r w:rsidR="00021816">
        <w:instrText>ADDIN CSL_CITATION { "citationItems" : [ { "id" : "ITEM-1", "itemData" : { "author" : [ { "dropping-particle" : "", "family" : "Learning world", "given" : "", "non-dropping-particle" : "", "parse-names" : false, "suffix" : "" }, { "dropping-particle" : "", "family" : "Wise", "given" : "", "non-dropping-particle" : "", "parse-names" : false, "suffix" : "" } ], "id" : "ITEM-1", "issued" : { "date-parts" : [ [ "2014" ] ] }, "title" : "Learning World: Learning through \u201cSerious Games\u201d", "type" : "motion_picture" }, "uris" : [ "http://www.mendeley.com/documents/?uuid=4c0a7e31-2113-4774-aeaa-6513b6123743" ] } ], "mendeley" : { "formattedCitation" : "(Learning world, Wise, 2014)", "plainTextFormattedCitation" : "(Learning world, Wise, 2014)", "previouslyFormattedCitation" : "(Learning world, Wise, 2014)" }, "properties" : { "noteIndex" : 0 }, "schema" : "https://github.com/citation-style-language/schema/raw/master/csl-citation.json" }</w:instrText>
      </w:r>
      <w:r w:rsidR="00021816">
        <w:fldChar w:fldCharType="separate"/>
      </w:r>
      <w:r w:rsidR="00021816" w:rsidRPr="00021816">
        <w:rPr>
          <w:noProof/>
        </w:rPr>
        <w:t>(Learning world, Wise, 2014)</w:t>
      </w:r>
      <w:r w:rsidR="00021816">
        <w:fldChar w:fldCharType="end"/>
      </w:r>
      <w:r w:rsidR="00021816">
        <w:t xml:space="preserve"> </w:t>
      </w:r>
      <w:r>
        <w:t>peuvent se permettre d’investir des sommes d’argents astronomiques dans le développement de ces outils basés sur les nouvelles technologies.</w:t>
      </w:r>
      <w:ins w:id="15" w:author="Tomat Anthony" w:date="2016-04-27T10:57:00Z">
        <w:r w:rsidR="00C07647">
          <w:t xml:space="preserve"> D’autres types d’institutions comme les hautes écoles</w:t>
        </w:r>
      </w:ins>
      <w:r w:rsidR="00021816">
        <w:t xml:space="preserve"> telle que la Haute Ecole de Gestion Arc Neuchâtel </w:t>
      </w:r>
      <w:ins w:id="16" w:author="Tomat Anthony" w:date="2016-04-27T10:57:00Z">
        <w:r w:rsidR="00C07647">
          <w:t>ou les universités</w:t>
        </w:r>
      </w:ins>
      <w:r w:rsidR="00021816">
        <w:t xml:space="preserve"> telle que la Haute Ecole de Commerce de Montréal, Canada</w:t>
      </w:r>
      <w:ins w:id="17" w:author="Tomat Anthony" w:date="2016-04-27T10:57:00Z">
        <w:r w:rsidR="00C07647">
          <w:t xml:space="preserve"> investissent-elles aussi</w:t>
        </w:r>
      </w:ins>
      <w:r w:rsidR="003B5E2F">
        <w:t xml:space="preserve"> du temps</w:t>
      </w:r>
      <w:r w:rsidR="0092586E">
        <w:t xml:space="preserve">, en attribuant ces projets </w:t>
      </w:r>
      <w:r w:rsidR="006C764F">
        <w:t xml:space="preserve">de conception et </w:t>
      </w:r>
      <w:r w:rsidR="003B5E2F">
        <w:t xml:space="preserve">de </w:t>
      </w:r>
      <w:r w:rsidR="006C764F">
        <w:t xml:space="preserve">développement </w:t>
      </w:r>
      <w:r w:rsidR="0092586E">
        <w:t xml:space="preserve">à </w:t>
      </w:r>
      <w:r w:rsidR="003B5E2F">
        <w:t>leurs</w:t>
      </w:r>
      <w:r w:rsidR="0092586E">
        <w:t xml:space="preserve"> étudiants</w:t>
      </w:r>
      <w:ins w:id="18" w:author="Tomat Anthony" w:date="2016-04-27T10:59:00Z">
        <w:r w:rsidR="00C07647">
          <w:t>.</w:t>
        </w:r>
      </w:ins>
    </w:p>
    <w:p w14:paraId="71505738" w14:textId="77777777" w:rsidR="00C07647" w:rsidRDefault="00C07647" w:rsidP="00A13672">
      <w:pPr>
        <w:rPr>
          <w:ins w:id="19" w:author="Tomat Anthony" w:date="2016-04-27T10:59:00Z"/>
        </w:rPr>
      </w:pPr>
    </w:p>
    <w:p w14:paraId="10E33001" w14:textId="232BFAD0" w:rsidR="008E68C7" w:rsidRDefault="00DA4E51" w:rsidP="00C07647">
      <w:del w:id="20" w:author="Tomat Anthony" w:date="2016-04-27T10:59:00Z">
        <w:r w:rsidDel="00C07647">
          <w:delText xml:space="preserve">D’autres, comme les universités et hautes écoles investissent dans la création de nouveau support de ce type. </w:delText>
        </w:r>
        <w:commentRangeStart w:id="21"/>
        <w:r w:rsidDel="00C07647">
          <w:delText xml:space="preserve">En effet, les responsabilités de ces travaux de recherche sont régulièrement données à des doctorants ou des élèves rédigeant une thèse. </w:delText>
        </w:r>
        <w:commentRangeEnd w:id="21"/>
        <w:r w:rsidR="0005166F" w:rsidDel="00C07647">
          <w:rPr>
            <w:rStyle w:val="Marquedecommentaire"/>
          </w:rPr>
          <w:commentReference w:id="21"/>
        </w:r>
        <w:r w:rsidDel="00C07647">
          <w:delText>Cela explique comment de nouveaux jeux sérieux en provenance de ces institutions peuvent voir le jour.</w:delText>
        </w:r>
        <w:r w:rsidR="003E05ED" w:rsidDel="00C07647">
          <w:delText xml:space="preserve"> Les principaux investissements étant du temps non rémunéré.</w:delText>
        </w:r>
      </w:del>
      <w:r w:rsidR="008E68C7">
        <w:br w:type="page"/>
      </w:r>
    </w:p>
    <w:p w14:paraId="027F9CFF" w14:textId="7C00FA00" w:rsidR="00FC7690" w:rsidRDefault="00FC7690" w:rsidP="00FC7690">
      <w:pPr>
        <w:pStyle w:val="Titre1"/>
      </w:pPr>
      <w:bookmarkStart w:id="22" w:name="_Toc449701684"/>
      <w:r>
        <w:lastRenderedPageBreak/>
        <w:t>Problématique</w:t>
      </w:r>
      <w:bookmarkEnd w:id="22"/>
    </w:p>
    <w:p w14:paraId="195F450F" w14:textId="53A3556D" w:rsidR="00A30ADE" w:rsidRDefault="00A30ADE" w:rsidP="00A30ADE">
      <w:r>
        <w:t xml:space="preserve">La Haute Ecole de Gestion Arc à Neuchâtel désire investir du temps dans le développement d’un nouvel outil de ce genre. Ce projet doit permettre de remplacer un jeu </w:t>
      </w:r>
      <w:r w:rsidR="008C78C4">
        <w:t xml:space="preserve">existant qui est </w:t>
      </w:r>
      <w:r>
        <w:t>actuellement exploité dans certains cours qu’</w:t>
      </w:r>
      <w:r w:rsidR="00FD419D">
        <w:t>elle dispense à ses étudiants.</w:t>
      </w:r>
    </w:p>
    <w:p w14:paraId="1836E0DB" w14:textId="36DDE04C" w:rsidR="000C4166" w:rsidRDefault="00FD419D" w:rsidP="00A30ADE">
      <w:r>
        <w:t>Ce nouveau jeu doit permettre aux élèves d’acquérir des compétences en gestion d’entreprise</w:t>
      </w:r>
      <w:r w:rsidR="000C4166">
        <w:t xml:space="preserve">. Dans des rôles variés, comme un responsable opérationnel, un </w:t>
      </w:r>
      <w:r w:rsidR="008C78C4">
        <w:t>manager</w:t>
      </w:r>
      <w:r w:rsidR="000C4166">
        <w:t xml:space="preserve"> ou</w:t>
      </w:r>
      <w:r>
        <w:t xml:space="preserve"> </w:t>
      </w:r>
      <w:r w:rsidR="008C78C4">
        <w:t>un</w:t>
      </w:r>
      <w:r w:rsidR="000C4166">
        <w:t xml:space="preserve"> Business Analyst.</w:t>
      </w:r>
    </w:p>
    <w:p w14:paraId="7E8DEE50" w14:textId="77777777" w:rsidR="008C78C4" w:rsidRDefault="000C4166" w:rsidP="00A30ADE">
      <w:r>
        <w:t xml:space="preserve">De nos jours, le pilotage d’une société s’opère grâce </w:t>
      </w:r>
      <w:r w:rsidR="0006492E">
        <w:t>aux données qu’elle génère. Ses données font partie intégrante du patrimoine de l’entreprise. Elles témoignent de ses activités quotidiennes et permettent d’en extraire de l’information pertinente. Ces informations doivent être traitée af</w:t>
      </w:r>
      <w:r w:rsidR="00ED4396">
        <w:t>in de constituer un élément péren</w:t>
      </w:r>
      <w:r w:rsidR="0006492E">
        <w:t>n</w:t>
      </w:r>
      <w:r w:rsidR="00ED4396">
        <w:t>e</w:t>
      </w:r>
      <w:r w:rsidR="0006492E">
        <w:t xml:space="preserve">. Cet élément prend le nom de SII pour système d’informations informatisé. Oui car de nos jours, les sociétés sont </w:t>
      </w:r>
      <w:r w:rsidR="00ED4396">
        <w:t xml:space="preserve">informatisées à un </w:t>
      </w:r>
      <w:r w:rsidR="006206C9">
        <w:t>degrés</w:t>
      </w:r>
      <w:r w:rsidR="008C78C4">
        <w:t xml:space="preserve"> qui tend à prendre de l’importance</w:t>
      </w:r>
      <w:r w:rsidR="0006492E">
        <w:t>.</w:t>
      </w:r>
      <w:r w:rsidR="008C78C4">
        <w:t xml:space="preserve"> Principalement pour être réactif envers son environnement.</w:t>
      </w:r>
    </w:p>
    <w:p w14:paraId="540DD3B5" w14:textId="57765509" w:rsidR="000C4166" w:rsidRDefault="00ED4396" w:rsidP="00A30ADE">
      <w:r>
        <w:t>Derrière ce terme singulier</w:t>
      </w:r>
      <w:r w:rsidR="008C78C4">
        <w:t xml:space="preserve"> SII,</w:t>
      </w:r>
      <w:r>
        <w:t xml:space="preserve"> se dissimule souvent plusieurs éléments</w:t>
      </w:r>
      <w:r w:rsidR="008C78C4">
        <w:t>. Ils sont s</w:t>
      </w:r>
      <w:r>
        <w:t xml:space="preserve">es constituants. Dans le meilleur des mondes, ils sont interconnectés les uns aux autres, c’est ce que l’on appelle </w:t>
      </w:r>
      <w:r w:rsidR="00F81C7B">
        <w:t xml:space="preserve">le </w:t>
      </w:r>
      <w:r>
        <w:t>degrés d’intégration</w:t>
      </w:r>
      <w:r w:rsidR="008E68C7">
        <w:t>.</w:t>
      </w:r>
      <w:r w:rsidR="008C78C4">
        <w:t xml:space="preserve"> Malheureusement, le travail qu’incombe aux informaticiens de gestion de mettre en place </w:t>
      </w:r>
      <w:r w:rsidR="00F81C7B">
        <w:t>les mécanismes nécessaires</w:t>
      </w:r>
      <w:r w:rsidR="008C78C4">
        <w:t xml:space="preserve"> menant à un haut degrés d’intégration est complexe.</w:t>
      </w:r>
    </w:p>
    <w:p w14:paraId="1A8A8F02" w14:textId="49E0D547" w:rsidR="008E68C7" w:rsidRDefault="008E68C7" w:rsidP="00A30ADE">
      <w:r>
        <w:t>Une solution</w:t>
      </w:r>
      <w:r w:rsidR="00F81C7B">
        <w:t xml:space="preserve"> plus ou moins simple</w:t>
      </w:r>
      <w:r>
        <w:t xml:space="preserve"> existe pour posséder un élément complètement intégré, les PGI</w:t>
      </w:r>
      <w:r w:rsidR="003B5E2F">
        <w:t xml:space="preserve"> pour progiciel de gestion intégré</w:t>
      </w:r>
      <w:r>
        <w:t xml:space="preserve">. Ce sont des </w:t>
      </w:r>
      <w:r w:rsidR="003B5E2F">
        <w:t xml:space="preserve">programmes informatiques qui intègrent </w:t>
      </w:r>
      <w:r>
        <w:t>tous les processus de l’entreprise dans un seul</w:t>
      </w:r>
      <w:r w:rsidR="003B5E2F">
        <w:t xml:space="preserve"> et unique</w:t>
      </w:r>
      <w:r>
        <w:t xml:space="preserve"> système, une seule base de données.</w:t>
      </w:r>
      <w:r w:rsidR="006206C9">
        <w:t xml:space="preserve"> Ceux-ci sont très régulièrement rencontrés dans les entreprises et le but de ce nouveau jeu est de sensibiliser les étudiants au pilotage d’une entreprise à l’aide d’un PGI.</w:t>
      </w:r>
      <w:r w:rsidR="003B5E2F">
        <w:t xml:space="preserve"> Le choix de l’école s’étant porté sur le PGI Open Source Odoo®.</w:t>
      </w:r>
    </w:p>
    <w:p w14:paraId="5EFE9780" w14:textId="6A28CB6E" w:rsidR="00FD419D" w:rsidRDefault="00F81C7B" w:rsidP="00A30ADE">
      <w:r>
        <w:t>Dans le nouveau jeu, l</w:t>
      </w:r>
      <w:r w:rsidR="000C4166">
        <w:t xml:space="preserve">a partie programmable, le simulateur </w:t>
      </w:r>
      <w:r>
        <w:t xml:space="preserve">a plusieurs responsabilités. Il </w:t>
      </w:r>
      <w:r w:rsidR="000C4166">
        <w:t xml:space="preserve">doit simuler un </w:t>
      </w:r>
      <w:r>
        <w:t xml:space="preserve">écosystème </w:t>
      </w:r>
      <w:r w:rsidR="000C4166">
        <w:t>complet. L’interaction qu’a une entreprise</w:t>
      </w:r>
      <w:r>
        <w:t xml:space="preserve"> avec </w:t>
      </w:r>
      <w:r w:rsidR="000C4166">
        <w:t>toutes les parties prenantes quelles qu’elles soient. Les règles métiers à appliquer au niveau de chaque processus opérationnel.</w:t>
      </w:r>
      <w:r>
        <w:t xml:space="preserve"> Mais aussi des contraintes et des opportunités qui émanent de son environnement. Il doit pouvoir dérouler le scénario en créant automatiquement des modifications dans le PGI. Créer, modifier, supprimer ses données, dans le but de donner aux participants, l’impression qu’ils sont plongés dans un cadre dynamique, stressant, réactif, etc. Tout ceci, représentent </w:t>
      </w:r>
      <w:r w:rsidR="001B7C92">
        <w:t>les ingrédients nécessaires</w:t>
      </w:r>
      <w:r>
        <w:t xml:space="preserve"> à faire un bon jeu sérieux.</w:t>
      </w:r>
    </w:p>
    <w:p w14:paraId="099C2580" w14:textId="58FB6ADA" w:rsidR="00F81C7B" w:rsidRDefault="001B7C92" w:rsidP="00A30ADE">
      <w:r>
        <w:t>Au travers de ces paragraphes et des diverses énoncées faites</w:t>
      </w:r>
      <w:r w:rsidR="00F81C7B">
        <w:t>, une ou des problématiques semblent se dessiner.</w:t>
      </w:r>
      <w:r>
        <w:t xml:space="preserve"> Nous apercevons qu’il y a tout une question métier à résoudre. Mais aussi des inconnues et des impératifs techniques à palier. Ces deux problématiques font parties d’une autre grande interrogation, l’axe pédagogique qu’il s’agit de maîtriser. Comment fait-on pour appliquer ces éléments théoriques dans le jeu ? Est-ce que telle opération fait du sens pour l’étudiant ? Doit-on automatiser ou pas cette tâche ?</w:t>
      </w:r>
    </w:p>
    <w:p w14:paraId="403F0B3B" w14:textId="65AFBD50" w:rsidR="00AC74C3" w:rsidRDefault="001B7C92" w:rsidP="00A30ADE">
      <w:r>
        <w:t>Ce sont toutes ces questions et ces inconnues à qui il faut apporter des éléments de réponse et des solutions concrètes.</w:t>
      </w:r>
      <w:r w:rsidR="00AC74C3">
        <w:br w:type="page"/>
      </w:r>
    </w:p>
    <w:p w14:paraId="3174FA5F" w14:textId="1EC18A7C" w:rsidR="00CC7BF2" w:rsidRDefault="00CC7BF2" w:rsidP="00FC7690">
      <w:pPr>
        <w:pStyle w:val="Titre1"/>
      </w:pPr>
      <w:bookmarkStart w:id="23" w:name="_Toc449701685"/>
      <w:r>
        <w:lastRenderedPageBreak/>
        <w:t>Scénarios de résolution</w:t>
      </w:r>
      <w:bookmarkEnd w:id="23"/>
    </w:p>
    <w:p w14:paraId="3DABBD8D" w14:textId="77777777" w:rsidR="00F037F3" w:rsidRDefault="007F27C2" w:rsidP="00CC7BF2">
      <w:r>
        <w:t>Durant ce travail</w:t>
      </w:r>
      <w:r w:rsidR="00B1174A">
        <w:t xml:space="preserve">, il est question d’explorer </w:t>
      </w:r>
      <w:r w:rsidR="00F037F3">
        <w:t>trois (3) aspects distincts :</w:t>
      </w:r>
    </w:p>
    <w:p w14:paraId="1FFBB69C" w14:textId="62ECE21D" w:rsidR="00F037F3" w:rsidRDefault="009C6C55" w:rsidP="00F037F3">
      <w:pPr>
        <w:pStyle w:val="Pardeliste"/>
        <w:numPr>
          <w:ilvl w:val="0"/>
          <w:numId w:val="14"/>
        </w:numPr>
      </w:pPr>
      <w:r>
        <w:t>Le métier.</w:t>
      </w:r>
    </w:p>
    <w:p w14:paraId="593D7A42" w14:textId="77777777" w:rsidR="00F037F3" w:rsidRDefault="00F037F3" w:rsidP="00F037F3">
      <w:pPr>
        <w:pStyle w:val="Pardeliste"/>
        <w:numPr>
          <w:ilvl w:val="0"/>
          <w:numId w:val="14"/>
        </w:numPr>
      </w:pPr>
      <w:r>
        <w:t>La p</w:t>
      </w:r>
      <w:r w:rsidR="00C81FE1">
        <w:t>édagogie</w:t>
      </w:r>
      <w:r>
        <w:t>.</w:t>
      </w:r>
    </w:p>
    <w:p w14:paraId="3243B944" w14:textId="77777777" w:rsidR="00F037F3" w:rsidRDefault="00F037F3" w:rsidP="00F037F3">
      <w:pPr>
        <w:pStyle w:val="Pardeliste"/>
        <w:numPr>
          <w:ilvl w:val="0"/>
          <w:numId w:val="14"/>
        </w:numPr>
      </w:pPr>
      <w:r>
        <w:t>La</w:t>
      </w:r>
      <w:r w:rsidR="00C81FE1">
        <w:t xml:space="preserve"> technique.</w:t>
      </w:r>
    </w:p>
    <w:p w14:paraId="718CEA6A" w14:textId="68569F58" w:rsidR="00C81FE1" w:rsidRDefault="00F037F3" w:rsidP="00F037F3">
      <w:r>
        <w:t>Pour atteindre les objectifs</w:t>
      </w:r>
      <w:r w:rsidR="00C81FE1">
        <w:t xml:space="preserve">, nous proposons de travailler de manière </w:t>
      </w:r>
      <w:r>
        <w:t xml:space="preserve">complémentaire et </w:t>
      </w:r>
      <w:r w:rsidR="00C81FE1">
        <w:t>parallèle</w:t>
      </w:r>
      <w:r w:rsidR="007F5A72">
        <w:t>, d</w:t>
      </w:r>
      <w:r>
        <w:t xml:space="preserve">ans les </w:t>
      </w:r>
      <w:r w:rsidR="003563EF">
        <w:t>trois (</w:t>
      </w:r>
      <w:r>
        <w:t>3</w:t>
      </w:r>
      <w:r w:rsidR="00C81FE1">
        <w:t>) domaines cités précédemment.</w:t>
      </w:r>
      <w:r>
        <w:t xml:space="preserve"> Ceci dans une optique </w:t>
      </w:r>
      <w:r w:rsidR="00FE0434">
        <w:t>d’efficienc</w:t>
      </w:r>
      <w:r>
        <w:t>e.</w:t>
      </w:r>
    </w:p>
    <w:p w14:paraId="5E2BDA5E" w14:textId="01D8D19F" w:rsidR="003563EF" w:rsidRDefault="003563EF" w:rsidP="00F037F3">
      <w:r>
        <w:t xml:space="preserve">Le métier doit être maîtrisé dans les grandes lignes. Une vue d’ensemble de la chaîne de valeur est nécessaire. Pour cela, les exemples </w:t>
      </w:r>
      <w:r w:rsidR="003B5E2F">
        <w:t>donnés</w:t>
      </w:r>
      <w:r>
        <w:t xml:space="preserve"> </w:t>
      </w:r>
      <w:r w:rsidR="004C26EF">
        <w:t>dans la documentation d’</w:t>
      </w:r>
      <w:r>
        <w:t>ERPSim® constituent une bonne base. Ensuite, quelques recherches sont né</w:t>
      </w:r>
      <w:r w:rsidR="004C26EF">
        <w:t>cessaires pour comprendre les subtilités sous-jacentes. Exemples, les stratégies de logistique de flux poussé ou tendu, le calcul des besoins, les règles d’approvisionnements, l’apport du marketing et son influence sur les prix de revient, les économies d’échelles ou encore l’offre et la demande.</w:t>
      </w:r>
    </w:p>
    <w:p w14:paraId="0EE8C60B" w14:textId="0411D17B" w:rsidR="00C81FE1" w:rsidRDefault="009C6C55" w:rsidP="003563EF">
      <w:r>
        <w:t>L’aspect pédagogique est une des composantes du projet à maîtriser. Pour se faire, nos réflexions se portent sur la plus-value apportée aux participants</w:t>
      </w:r>
      <w:r w:rsidR="003563EF">
        <w:t>. Implémenter les règles métiers doivent faire l’objet d’une décision. Par exemple, ajouter des contraintes, tels</w:t>
      </w:r>
      <w:r>
        <w:t xml:space="preserve"> qu’un marché d’approvisionnement limité ou encore un prix plafond/plancher. </w:t>
      </w:r>
      <w:r w:rsidR="003563EF">
        <w:t>Des limitations dans les matières pouvant être entreposées dans les espaces de stockage. Tous les éléments précédemment cités doivent être évalués de manière rigoureuse afin de déterminer leur pertinence à figurer dans le jeu.</w:t>
      </w:r>
    </w:p>
    <w:p w14:paraId="225CC7FB" w14:textId="5943C11F" w:rsidR="00C81FE1" w:rsidRDefault="00FB49AB" w:rsidP="00CC7BF2">
      <w:r>
        <w:t>Dans un registre plus technique, une étude de faisabilité</w:t>
      </w:r>
      <w:r w:rsidR="00FE0434">
        <w:t xml:space="preserve"> doit être réalisée</w:t>
      </w:r>
      <w:r>
        <w:t>. Initialement, il s’agit de parcourir l’offre que propose le système Odoo® afin d’</w:t>
      </w:r>
      <w:r w:rsidR="00832D5A">
        <w:t>interagir</w:t>
      </w:r>
      <w:r>
        <w:t xml:space="preserve"> avec lui par programmation. Il est impératif de solutionner cette problématique car elle représente le point névralgique du projet. Sans elle, nous ne pouvons pas prétendre faire évoluer </w:t>
      </w:r>
      <w:r w:rsidR="00F037F3">
        <w:t xml:space="preserve">de manière autonome, </w:t>
      </w:r>
      <w:r>
        <w:t>le</w:t>
      </w:r>
      <w:r w:rsidR="00F037F3">
        <w:t xml:space="preserve">s processus et encore moins, le </w:t>
      </w:r>
      <w:r w:rsidR="00832D5A">
        <w:t>scénario.</w:t>
      </w:r>
      <w:r>
        <w:t xml:space="preserve"> Puis, </w:t>
      </w:r>
      <w:r w:rsidR="00C81FE1">
        <w:t xml:space="preserve">il </w:t>
      </w:r>
      <w:r>
        <w:t xml:space="preserve">faut </w:t>
      </w:r>
      <w:r w:rsidR="00C81FE1">
        <w:t xml:space="preserve">procéder à une analyse </w:t>
      </w:r>
      <w:r>
        <w:t>des possibilités pour implanter les contraintes précédemment citées dans le simulateur.</w:t>
      </w:r>
      <w:del w:id="24" w:author="Tomat Anthony" w:date="2016-04-27T11:03:00Z">
        <w:r w:rsidR="00C81FE1" w:rsidDel="00C07647">
          <w:delText>i.e, de machine à machine pour piloter automatiquement ses processus et son contenu.</w:delText>
        </w:r>
      </w:del>
    </w:p>
    <w:p w14:paraId="20D0CB4E" w14:textId="53957291" w:rsidR="00002A90" w:rsidRDefault="00002A90" w:rsidP="00CC7BF2">
      <w:r>
        <w:t xml:space="preserve">En finalité, </w:t>
      </w:r>
      <w:r w:rsidR="00F037F3">
        <w:t xml:space="preserve">le livrable, </w:t>
      </w:r>
      <w:r>
        <w:t xml:space="preserve">la version proof of concept du simulateur </w:t>
      </w:r>
      <w:r w:rsidR="00F037F3">
        <w:t>fait preuve</w:t>
      </w:r>
      <w:r>
        <w:t xml:space="preserve"> </w:t>
      </w:r>
      <w:r w:rsidR="00F037F3">
        <w:t>des possibilités de réalisation du jeu complet</w:t>
      </w:r>
      <w:ins w:id="25" w:author="Tomat Anthony" w:date="2016-04-27T11:04:00Z">
        <w:r w:rsidR="00C07647">
          <w:t xml:space="preserve">. </w:t>
        </w:r>
      </w:ins>
      <w:r w:rsidR="009C6C55">
        <w:t>Le</w:t>
      </w:r>
      <w:r>
        <w:t xml:space="preserve"> développement peut être planifié</w:t>
      </w:r>
      <w:r w:rsidR="00F037F3">
        <w:t xml:space="preserve"> grâce aux recommandations et</w:t>
      </w:r>
      <w:r>
        <w:t xml:space="preserve"> spécifications </w:t>
      </w:r>
      <w:r w:rsidR="009C6C55">
        <w:t>livrées dans une autre partie du livrable.</w:t>
      </w:r>
    </w:p>
    <w:p w14:paraId="65AB2E34" w14:textId="09FB76FC" w:rsidR="004C26EF" w:rsidRDefault="004C26EF" w:rsidP="00CC7BF2">
      <w:r>
        <w:br w:type="page"/>
      </w:r>
    </w:p>
    <w:p w14:paraId="1C0B63D1" w14:textId="7BC8C018" w:rsidR="00FC7690" w:rsidRDefault="0081335E" w:rsidP="00FC7690">
      <w:pPr>
        <w:pStyle w:val="Titre1"/>
      </w:pPr>
      <w:bookmarkStart w:id="26" w:name="_Toc449701686"/>
      <w:r>
        <w:lastRenderedPageBreak/>
        <w:t xml:space="preserve">Démarche </w:t>
      </w:r>
      <w:r w:rsidR="00193DFC">
        <w:t>et résultats</w:t>
      </w:r>
      <w:bookmarkEnd w:id="26"/>
    </w:p>
    <w:p w14:paraId="317B0198" w14:textId="75EE73DC" w:rsidR="00BC1036" w:rsidRDefault="001F58BA" w:rsidP="001F58BA">
      <w:r>
        <w:t>Ce projet doit aboutir sur des documents de nature différentes. Un document de spécifications techniques doit être fournit. Il doit permettre à tous développeurs possédant des compétences sur le PGI retenu de mettre en place les artéfacts logiciels adéquats afi</w:t>
      </w:r>
      <w:r w:rsidR="00BC1036">
        <w:t>n de réaliser le scénario</w:t>
      </w:r>
      <w:r>
        <w:t>.</w:t>
      </w:r>
      <w:r w:rsidR="005B7554">
        <w:t xml:space="preserve"> Il présente les principales étapes et leur coûts-temps associés. Ceci doit permettre de quantifier le projet et d’avoir une vision axée management de projet.</w:t>
      </w:r>
    </w:p>
    <w:p w14:paraId="27D70982" w14:textId="77777777" w:rsidR="00BC1036" w:rsidRDefault="001F58BA" w:rsidP="001F58BA">
      <w:r>
        <w:t>Un autre livrable documentaire devra expliciter le scénario</w:t>
      </w:r>
      <w:r w:rsidR="00BC1036">
        <w:t xml:space="preserve"> retenu</w:t>
      </w:r>
      <w:r>
        <w:t>. L’entreprise et son environnement mais aussi les contraintes auxquelles elle est confrontée. Toutes les principales décisions doivent y figurer avec</w:t>
      </w:r>
      <w:r w:rsidR="00AC74C3">
        <w:t xml:space="preserve"> des explications sur les problématiques qu’elles doivent résoudre.</w:t>
      </w:r>
    </w:p>
    <w:p w14:paraId="7FC35574" w14:textId="57DFBA7B" w:rsidR="001F58BA" w:rsidRDefault="00AC74C3" w:rsidP="001F58BA">
      <w:r>
        <w:t>Une analyse de faisabilité avec des exemples concrets doivent être rendu. Ces exemples doivent provenir d’</w:t>
      </w:r>
      <w:r w:rsidR="00895353">
        <w:t>un simulateur « Proof of concept » dont la responsabilité est de mettre en œuvre une petite partie du scénario.</w:t>
      </w:r>
      <w:r w:rsidR="003B5E2F">
        <w:t xml:space="preserve"> Le choix semble se porter sur le processus des ventes.</w:t>
      </w:r>
    </w:p>
    <w:p w14:paraId="6DA01A2A" w14:textId="77777777" w:rsidR="00BC1036" w:rsidRDefault="00BC1036" w:rsidP="001F58BA">
      <w:r>
        <w:t>Afin de concrétiser ces objectifs, nous proposons de résoudre le problème d’une certaine manière.</w:t>
      </w:r>
    </w:p>
    <w:p w14:paraId="00692C90" w14:textId="66475DA6" w:rsidR="00BC1036" w:rsidRDefault="00BC1036" w:rsidP="001F58BA">
      <w:r>
        <w:t>Il faut comprendre les concepts métiers que nous allons mettre en œuvre dans le scénario. Ceci passe par le choix d’un certain type d’entreprise. Une fois que ce choix est fait, nous pouvons décortiquer l’ensemble de la chaîne de valeur en processus opérationnels distincts afin d’en extraire les diverses règles métiers qui s’y applique.</w:t>
      </w:r>
    </w:p>
    <w:p w14:paraId="3314A548" w14:textId="410FBDDD" w:rsidR="00F77D35" w:rsidRDefault="00F77D35" w:rsidP="001F58BA">
      <w:r>
        <w:t>Pour chacun de ces processus métier, il s’</w:t>
      </w:r>
      <w:r w:rsidR="00A2038A">
        <w:t>agit</w:t>
      </w:r>
      <w:r>
        <w:t xml:space="preserve"> de choisir quelle règle </w:t>
      </w:r>
      <w:r w:rsidR="00231BC6">
        <w:t>à appliquer</w:t>
      </w:r>
      <w:r>
        <w:t xml:space="preserve"> et dans quelle mesure on peut les faire varier. Complexifier le scénario ou à l’inverse le simplifier en activant désactivant des règles</w:t>
      </w:r>
      <w:r w:rsidR="00457CFA">
        <w:t>, en proposant des alternatives</w:t>
      </w:r>
      <w:r>
        <w:t>. À ce stade, toutes ces règles doivent être explicitées dans un document qui décrit le scénario et ses caractéristiques</w:t>
      </w:r>
      <w:r w:rsidR="00A2038A">
        <w:t xml:space="preserve"> spécifiques</w:t>
      </w:r>
      <w:r>
        <w:t>.</w:t>
      </w:r>
      <w:r w:rsidR="00A2038A">
        <w:t xml:space="preserve"> Pour chacun de ces processus, il </w:t>
      </w:r>
      <w:r w:rsidR="00457CFA">
        <w:t>est nécessaire de</w:t>
      </w:r>
      <w:r w:rsidR="00A2038A">
        <w:t xml:space="preserve"> disposer d’une vision claire et précise des données à manipuler. Le but étant par la suite, de les spécifier aux dévelo</w:t>
      </w:r>
      <w:r w:rsidR="00231BC6">
        <w:t xml:space="preserve">ppeurs afin qu’ils puissent </w:t>
      </w:r>
      <w:r w:rsidR="00A2038A">
        <w:t>manipuler les bons enregistrements du référentiel.</w:t>
      </w:r>
    </w:p>
    <w:p w14:paraId="15BAC73C" w14:textId="5AF79431" w:rsidR="00457CFA" w:rsidRDefault="00457CFA" w:rsidP="001F58BA">
      <w:r>
        <w:t>La possibilité de faire interagir d’une part l’artéfact logiciel responsable de la simulation et de l’autre le PGI passe obligatoirement par l’acquisition de connaissances dans les possibilités qu’offrent Odoo® aux développeurs.</w:t>
      </w:r>
      <w:r w:rsidR="00362AC3">
        <w:t xml:space="preserve"> La maîtrise de l’API est </w:t>
      </w:r>
      <w:r w:rsidR="006C5285">
        <w:t>l’</w:t>
      </w:r>
      <w:r w:rsidR="00362AC3">
        <w:t xml:space="preserve">un des points stratégiques </w:t>
      </w:r>
      <w:r w:rsidR="006C5285">
        <w:t>permettant</w:t>
      </w:r>
      <w:r w:rsidR="00362AC3">
        <w:t xml:space="preserve"> de mettre en place l</w:t>
      </w:r>
      <w:r w:rsidR="006C5285">
        <w:t>’artéfact</w:t>
      </w:r>
      <w:r w:rsidR="00362AC3">
        <w:t xml:space="preserve"> proof of concept.</w:t>
      </w:r>
    </w:p>
    <w:p w14:paraId="57FE9098" w14:textId="77282B36" w:rsidR="005B7554" w:rsidRDefault="00F45388" w:rsidP="001F58BA">
      <w:r>
        <w:t>Le proof of concept témoigne de la faisabilité du projet. Il donne</w:t>
      </w:r>
      <w:r w:rsidR="00231BC6">
        <w:t xml:space="preserve"> les clés et les exemples concrets à tous développeurs. P</w:t>
      </w:r>
      <w:r>
        <w:t>our qu’il puisse continuer d’implémenter les éléments du scénario dans le simulateur et de maitriser les échanges avec le PGI.</w:t>
      </w:r>
    </w:p>
    <w:p w14:paraId="42D1FF0E" w14:textId="6C0ADD72" w:rsidR="004C26EF" w:rsidRDefault="00F45388" w:rsidP="001F58BA">
      <w:r>
        <w:t>Toutes ces activités doivent être coordonnées selon des principes Agiles. Afin de piloter le pro</w:t>
      </w:r>
      <w:r w:rsidR="00231BC6">
        <w:t>jet de manière efficiente, des User</w:t>
      </w:r>
      <w:r>
        <w:t xml:space="preserve"> stories doivent être </w:t>
      </w:r>
      <w:r w:rsidR="00231BC6">
        <w:t>pensées</w:t>
      </w:r>
      <w:r>
        <w:t xml:space="preserve">. Elles </w:t>
      </w:r>
      <w:r w:rsidR="004C26EF">
        <w:t>représentent</w:t>
      </w:r>
      <w:r>
        <w:t xml:space="preserve"> les lignes directrices </w:t>
      </w:r>
      <w:r w:rsidR="00231BC6">
        <w:t>vers quoi tendre</w:t>
      </w:r>
      <w:r>
        <w:t>.</w:t>
      </w:r>
      <w:r w:rsidR="004C26EF">
        <w:br w:type="page"/>
      </w:r>
    </w:p>
    <w:p w14:paraId="103FC5A2" w14:textId="77777777" w:rsidR="002E12FD" w:rsidRDefault="00DB0753">
      <w:pPr>
        <w:pStyle w:val="Titre1"/>
        <w:rPr>
          <w:ins w:id="27" w:author="Tomat Anthony" w:date="2016-04-27T11:19:00Z"/>
        </w:rPr>
        <w:pPrChange w:id="28" w:author="Tomat Anthony" w:date="2016-04-27T11:08:00Z">
          <w:pPr>
            <w:pStyle w:val="Titre2"/>
          </w:pPr>
        </w:pPrChange>
      </w:pPr>
      <w:bookmarkStart w:id="29" w:name="_Toc449701687"/>
      <w:ins w:id="30" w:author="Tomat Anthony" w:date="2016-04-27T11:08:00Z">
        <w:r>
          <w:lastRenderedPageBreak/>
          <w:t>Macro-planification</w:t>
        </w:r>
      </w:ins>
      <w:bookmarkEnd w:id="29"/>
    </w:p>
    <w:p w14:paraId="12B00EA8" w14:textId="798D81F5" w:rsidR="00DB0753" w:rsidDel="00DB0753" w:rsidRDefault="00270334">
      <w:pPr>
        <w:rPr>
          <w:del w:id="31" w:author="Tomat Anthony" w:date="2016-04-27T11:08:00Z"/>
        </w:rPr>
        <w:pPrChange w:id="32" w:author="Tomat Anthony" w:date="2016-04-27T11:19:00Z">
          <w:pPr>
            <w:pStyle w:val="Titre2"/>
          </w:pPr>
        </w:pPrChange>
      </w:pPr>
      <w:del w:id="33" w:author="Tomat Anthony" w:date="2016-04-27T11:08:00Z">
        <w:r w:rsidDel="00DB0753">
          <w:delText>Organisation du travail</w:delText>
        </w:r>
      </w:del>
    </w:p>
    <w:p w14:paraId="7DD4EC30" w14:textId="119A2EBE" w:rsidR="00270334" w:rsidRDefault="00270334">
      <w:pPr>
        <w:pPrChange w:id="34" w:author="Tomat Anthony" w:date="2016-04-27T11:19:00Z">
          <w:pPr>
            <w:pStyle w:val="Titre2"/>
          </w:pPr>
        </w:pPrChange>
      </w:pPr>
      <w:del w:id="35" w:author="Tomat Anthony" w:date="2016-04-27T11:08:00Z">
        <w:r w:rsidDel="00DB0753">
          <w:delText>Macro-planification</w:delText>
        </w:r>
      </w:del>
    </w:p>
    <w:p w14:paraId="68EE18AF" w14:textId="03294A4E" w:rsidR="00305DE2" w:rsidRDefault="00B90A78" w:rsidP="00B90A78">
      <w:pPr>
        <w:jc w:val="center"/>
      </w:pPr>
      <w:r>
        <w:rPr>
          <w:noProof/>
          <w:lang w:eastAsia="fr-FR"/>
        </w:rPr>
        <w:drawing>
          <wp:inline distT="0" distB="0" distL="0" distR="0" wp14:anchorId="6214401E" wp14:editId="43A909E6">
            <wp:extent cx="5543550" cy="3195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6-04-22 à 17.31.02.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3195320"/>
                    </a:xfrm>
                    <a:prstGeom prst="rect">
                      <a:avLst/>
                    </a:prstGeom>
                  </pic:spPr>
                </pic:pic>
              </a:graphicData>
            </a:graphic>
          </wp:inline>
        </w:drawing>
      </w:r>
    </w:p>
    <w:p w14:paraId="21C7BA89" w14:textId="444F3D83" w:rsidR="00DB0753" w:rsidRDefault="00C055A3" w:rsidP="00A13672">
      <w:pPr>
        <w:rPr>
          <w:ins w:id="36" w:author="Tomat Anthony" w:date="2016-04-27T11:07:00Z"/>
        </w:rPr>
      </w:pPr>
      <w:r>
        <w:t>La conduite du projet s’articule autour de quatre (4) grandes phases. L’analyse des concepts métiers. Ceux qui sont à maîtriser pour chacun des processus opérationnels mis en œuvre au travers du scénario. L’analyse technique du PGI Odoo®. Il s’agit de comprendre comment accéder aux éléments du PGI. Principalement par programmation à l’aide des services qu’il expose via une API XMLRPC. Le développement d’un artéfact logiciel proof of concept. C’est lui qui à pour responsabilité de donner la preuve que le projet est réalisable. Il doit fournir les premières lignes directrices vers quoi tendre afin de développer l’intégralité du jeu. Il s’en suit la rédaction de l’article. Élément qui est le livrable principal en fin de projet.</w:t>
      </w:r>
      <w:ins w:id="37" w:author="Tomat Anthony" w:date="2016-04-27T11:07:00Z">
        <w:r w:rsidR="00DB0753">
          <w:br w:type="page"/>
        </w:r>
      </w:ins>
    </w:p>
    <w:p w14:paraId="2EF7B61D" w14:textId="77777777" w:rsidR="00C055A3" w:rsidDel="00A13672" w:rsidRDefault="00C055A3">
      <w:pPr>
        <w:pStyle w:val="Titre1"/>
        <w:rPr>
          <w:del w:id="38" w:author="Tomat Anthony" w:date="2016-04-27T11:05:00Z"/>
        </w:rPr>
      </w:pPr>
      <w:bookmarkStart w:id="39" w:name="_Toc449519245"/>
      <w:bookmarkStart w:id="40" w:name="_Toc449519274"/>
      <w:bookmarkStart w:id="41" w:name="_Toc449519323"/>
      <w:bookmarkStart w:id="42" w:name="_Toc449559381"/>
      <w:bookmarkStart w:id="43" w:name="_Toc449559514"/>
      <w:bookmarkStart w:id="44" w:name="_Toc449560896"/>
      <w:bookmarkStart w:id="45" w:name="_Toc449598400"/>
      <w:bookmarkStart w:id="46" w:name="_Toc449604325"/>
      <w:bookmarkStart w:id="47" w:name="_Toc449679920"/>
      <w:bookmarkStart w:id="48" w:name="_Toc449701688"/>
      <w:bookmarkEnd w:id="39"/>
      <w:bookmarkEnd w:id="40"/>
      <w:bookmarkEnd w:id="41"/>
      <w:bookmarkEnd w:id="42"/>
      <w:bookmarkEnd w:id="43"/>
      <w:bookmarkEnd w:id="44"/>
      <w:bookmarkEnd w:id="45"/>
      <w:bookmarkEnd w:id="46"/>
      <w:bookmarkEnd w:id="47"/>
      <w:bookmarkEnd w:id="48"/>
    </w:p>
    <w:p w14:paraId="7855113A" w14:textId="18E15A6B" w:rsidR="009B4C40" w:rsidDel="00A13672" w:rsidRDefault="009B4C40">
      <w:pPr>
        <w:pStyle w:val="Titre1"/>
        <w:rPr>
          <w:del w:id="49" w:author="Tomat Anthony" w:date="2016-04-27T11:05:00Z"/>
        </w:rPr>
        <w:pPrChange w:id="50" w:author="Tomat Anthony" w:date="2016-04-27T11:07:00Z">
          <w:pPr>
            <w:pStyle w:val="Titre2"/>
          </w:pPr>
        </w:pPrChange>
      </w:pPr>
      <w:del w:id="51" w:author="Tomat Anthony" w:date="2016-04-27T11:05:00Z">
        <w:r w:rsidDel="00A13672">
          <w:delText>Documents administratifs</w:delText>
        </w:r>
        <w:bookmarkStart w:id="52" w:name="_Toc449519246"/>
        <w:bookmarkStart w:id="53" w:name="_Toc449519275"/>
        <w:bookmarkStart w:id="54" w:name="_Toc449519324"/>
        <w:bookmarkStart w:id="55" w:name="_Toc449559382"/>
        <w:bookmarkStart w:id="56" w:name="_Toc449559515"/>
        <w:bookmarkStart w:id="57" w:name="_Toc449560897"/>
        <w:bookmarkStart w:id="58" w:name="_Toc449598401"/>
        <w:bookmarkStart w:id="59" w:name="_Toc449604326"/>
        <w:bookmarkStart w:id="60" w:name="_Toc449679921"/>
        <w:bookmarkStart w:id="61" w:name="_Toc449701689"/>
        <w:bookmarkEnd w:id="52"/>
        <w:bookmarkEnd w:id="53"/>
        <w:bookmarkEnd w:id="54"/>
        <w:bookmarkEnd w:id="55"/>
        <w:bookmarkEnd w:id="56"/>
        <w:bookmarkEnd w:id="57"/>
        <w:bookmarkEnd w:id="58"/>
        <w:bookmarkEnd w:id="59"/>
        <w:bookmarkEnd w:id="60"/>
        <w:bookmarkEnd w:id="61"/>
      </w:del>
    </w:p>
    <w:p w14:paraId="1135D2FC" w14:textId="54C47865" w:rsidR="00305DE2" w:rsidDel="00A13672" w:rsidRDefault="00305DE2">
      <w:pPr>
        <w:pStyle w:val="Titre1"/>
        <w:rPr>
          <w:del w:id="62" w:author="Tomat Anthony" w:date="2016-04-27T11:05:00Z"/>
        </w:rPr>
        <w:pPrChange w:id="63" w:author="Tomat Anthony" w:date="2016-04-27T11:07:00Z">
          <w:pPr>
            <w:pStyle w:val="Titre3"/>
          </w:pPr>
        </w:pPrChange>
      </w:pPr>
      <w:commentRangeStart w:id="64"/>
      <w:del w:id="65" w:author="Tomat Anthony" w:date="2016-04-27T11:05:00Z">
        <w:r w:rsidDel="00A13672">
          <w:delText>Rapport de travail</w:delText>
        </w:r>
        <w:bookmarkStart w:id="66" w:name="_Toc449519247"/>
        <w:bookmarkStart w:id="67" w:name="_Toc449519276"/>
        <w:bookmarkStart w:id="68" w:name="_Toc449519325"/>
        <w:bookmarkStart w:id="69" w:name="_Toc449559383"/>
        <w:bookmarkStart w:id="70" w:name="_Toc449559516"/>
        <w:bookmarkStart w:id="71" w:name="_Toc449560898"/>
        <w:bookmarkStart w:id="72" w:name="_Toc449598402"/>
        <w:bookmarkStart w:id="73" w:name="_Toc449604327"/>
        <w:bookmarkStart w:id="74" w:name="_Toc449679922"/>
        <w:bookmarkStart w:id="75" w:name="_Toc449701690"/>
        <w:bookmarkEnd w:id="66"/>
        <w:bookmarkEnd w:id="67"/>
        <w:bookmarkEnd w:id="68"/>
        <w:bookmarkEnd w:id="69"/>
        <w:bookmarkEnd w:id="70"/>
        <w:bookmarkEnd w:id="71"/>
        <w:bookmarkEnd w:id="72"/>
        <w:bookmarkEnd w:id="73"/>
        <w:bookmarkEnd w:id="74"/>
        <w:bookmarkEnd w:id="75"/>
      </w:del>
    </w:p>
    <w:p w14:paraId="54552484" w14:textId="6DBBC5EB" w:rsidR="00566983" w:rsidDel="00A13672" w:rsidRDefault="0007273F">
      <w:pPr>
        <w:pStyle w:val="Titre1"/>
        <w:rPr>
          <w:del w:id="76" w:author="Tomat Anthony" w:date="2016-04-27T11:05:00Z"/>
        </w:rPr>
        <w:pPrChange w:id="77" w:author="Tomat Anthony" w:date="2016-04-27T11:07:00Z">
          <w:pPr/>
        </w:pPrChange>
      </w:pPr>
      <w:del w:id="78" w:author="Tomat Anthony" w:date="2016-04-27T11:05:00Z">
        <w:r w:rsidDel="00A13672">
          <w:delText xml:space="preserve">Les parties s’accordent sur une utilisation partielle de </w:delText>
        </w:r>
        <w:r w:rsidR="00566983" w:rsidDel="00A13672">
          <w:delText xml:space="preserve">l’outil </w:delText>
        </w:r>
        <w:r w:rsidR="00B96D88" w:rsidDel="00A13672">
          <w:delText>Jea</w:delText>
        </w:r>
        <w:r w:rsidR="0081335E" w:rsidDel="00A13672">
          <w:delText>n-Paul 3 mis à disposition par l</w:delText>
        </w:r>
        <w:r w:rsidR="00B96D88" w:rsidDel="00A13672">
          <w:delText xml:space="preserve">a Haute Ecole de Gestion Arc. Il </w:delText>
        </w:r>
        <w:r w:rsidDel="00A13672">
          <w:delText>est</w:delText>
        </w:r>
        <w:r w:rsidR="00B96D88" w:rsidDel="00A13672">
          <w:delText xml:space="preserve"> principalement utilisé pour :</w:delText>
        </w:r>
        <w:bookmarkStart w:id="79" w:name="_Toc449519248"/>
        <w:bookmarkStart w:id="80" w:name="_Toc449519277"/>
        <w:bookmarkStart w:id="81" w:name="_Toc449519326"/>
        <w:bookmarkStart w:id="82" w:name="_Toc449559384"/>
        <w:bookmarkStart w:id="83" w:name="_Toc449559517"/>
        <w:bookmarkStart w:id="84" w:name="_Toc449560899"/>
        <w:bookmarkStart w:id="85" w:name="_Toc449598403"/>
        <w:bookmarkStart w:id="86" w:name="_Toc449604328"/>
        <w:bookmarkStart w:id="87" w:name="_Toc449679923"/>
        <w:bookmarkStart w:id="88" w:name="_Toc449701691"/>
        <w:bookmarkEnd w:id="79"/>
        <w:bookmarkEnd w:id="80"/>
        <w:bookmarkEnd w:id="81"/>
        <w:bookmarkEnd w:id="82"/>
        <w:bookmarkEnd w:id="83"/>
        <w:bookmarkEnd w:id="84"/>
        <w:bookmarkEnd w:id="85"/>
        <w:bookmarkEnd w:id="86"/>
        <w:bookmarkEnd w:id="87"/>
        <w:bookmarkEnd w:id="88"/>
      </w:del>
    </w:p>
    <w:p w14:paraId="32120BE0" w14:textId="633D345C" w:rsidR="00B96D88" w:rsidDel="00A13672" w:rsidRDefault="00B96D88">
      <w:pPr>
        <w:pStyle w:val="Titre1"/>
        <w:rPr>
          <w:del w:id="89" w:author="Tomat Anthony" w:date="2016-04-27T11:05:00Z"/>
        </w:rPr>
        <w:pPrChange w:id="90" w:author="Tomat Anthony" w:date="2016-04-27T11:07:00Z">
          <w:pPr>
            <w:pStyle w:val="Pardeliste"/>
            <w:numPr>
              <w:numId w:val="7"/>
            </w:numPr>
            <w:ind w:hanging="360"/>
          </w:pPr>
        </w:pPrChange>
      </w:pPr>
      <w:del w:id="91" w:author="Tomat Anthony" w:date="2016-04-27T11:05:00Z">
        <w:r w:rsidDel="00A13672">
          <w:delText>Entrer les heures de travail en fin de semaine.</w:delText>
        </w:r>
        <w:bookmarkStart w:id="92" w:name="_Toc449519249"/>
        <w:bookmarkStart w:id="93" w:name="_Toc449519278"/>
        <w:bookmarkStart w:id="94" w:name="_Toc449519327"/>
        <w:bookmarkStart w:id="95" w:name="_Toc449559385"/>
        <w:bookmarkStart w:id="96" w:name="_Toc449559518"/>
        <w:bookmarkStart w:id="97" w:name="_Toc449560900"/>
        <w:bookmarkStart w:id="98" w:name="_Toc449598404"/>
        <w:bookmarkStart w:id="99" w:name="_Toc449604329"/>
        <w:bookmarkStart w:id="100" w:name="_Toc449679924"/>
        <w:bookmarkStart w:id="101" w:name="_Toc449701692"/>
        <w:bookmarkEnd w:id="92"/>
        <w:bookmarkEnd w:id="93"/>
        <w:bookmarkEnd w:id="94"/>
        <w:bookmarkEnd w:id="95"/>
        <w:bookmarkEnd w:id="96"/>
        <w:bookmarkEnd w:id="97"/>
        <w:bookmarkEnd w:id="98"/>
        <w:bookmarkEnd w:id="99"/>
        <w:bookmarkEnd w:id="100"/>
        <w:bookmarkEnd w:id="101"/>
      </w:del>
    </w:p>
    <w:p w14:paraId="6D54B7C6" w14:textId="60EE5DCA" w:rsidR="00885BED" w:rsidDel="00A13672" w:rsidRDefault="00885BED">
      <w:pPr>
        <w:pStyle w:val="Titre1"/>
        <w:rPr>
          <w:del w:id="102" w:author="Tomat Anthony" w:date="2016-04-27T11:05:00Z"/>
        </w:rPr>
        <w:pPrChange w:id="103" w:author="Tomat Anthony" w:date="2016-04-27T11:07:00Z">
          <w:pPr>
            <w:pStyle w:val="Pardeliste"/>
            <w:numPr>
              <w:numId w:val="7"/>
            </w:numPr>
            <w:ind w:hanging="360"/>
          </w:pPr>
        </w:pPrChange>
      </w:pPr>
      <w:del w:id="104" w:author="Tomat Anthony" w:date="2016-04-27T11:05:00Z">
        <w:r w:rsidDel="00A13672">
          <w:delText>Communiquer sur les activités effectuées</w:delText>
        </w:r>
        <w:r w:rsidR="0007273F" w:rsidDel="00A13672">
          <w:delText>.</w:delText>
        </w:r>
        <w:bookmarkStart w:id="105" w:name="_Toc449519250"/>
        <w:bookmarkStart w:id="106" w:name="_Toc449519279"/>
        <w:bookmarkStart w:id="107" w:name="_Toc449519328"/>
        <w:bookmarkStart w:id="108" w:name="_Toc449559386"/>
        <w:bookmarkStart w:id="109" w:name="_Toc449559519"/>
        <w:bookmarkStart w:id="110" w:name="_Toc449560901"/>
        <w:bookmarkStart w:id="111" w:name="_Toc449598405"/>
        <w:bookmarkStart w:id="112" w:name="_Toc449604330"/>
        <w:bookmarkStart w:id="113" w:name="_Toc449679925"/>
        <w:bookmarkStart w:id="114" w:name="_Toc449701693"/>
        <w:bookmarkEnd w:id="105"/>
        <w:bookmarkEnd w:id="106"/>
        <w:bookmarkEnd w:id="107"/>
        <w:bookmarkEnd w:id="108"/>
        <w:bookmarkEnd w:id="109"/>
        <w:bookmarkEnd w:id="110"/>
        <w:bookmarkEnd w:id="111"/>
        <w:bookmarkEnd w:id="112"/>
        <w:bookmarkEnd w:id="113"/>
        <w:bookmarkEnd w:id="114"/>
      </w:del>
    </w:p>
    <w:p w14:paraId="012EC11F" w14:textId="389925FD" w:rsidR="00886842" w:rsidRPr="00566983" w:rsidDel="00A13672" w:rsidRDefault="00886842">
      <w:pPr>
        <w:pStyle w:val="Titre1"/>
        <w:rPr>
          <w:del w:id="115" w:author="Tomat Anthony" w:date="2016-04-27T11:05:00Z"/>
        </w:rPr>
        <w:pPrChange w:id="116" w:author="Tomat Anthony" w:date="2016-04-27T11:07:00Z">
          <w:pPr/>
        </w:pPrChange>
      </w:pPr>
      <w:del w:id="117" w:author="Tomat Anthony" w:date="2016-04-27T11:05:00Z">
        <w:r w:rsidDel="00A13672">
          <w:delText xml:space="preserve">Les activités opérationnelles seront explicitées dans un document annexe tenu par le mandataire. Ce document devra être joint au </w:delText>
        </w:r>
        <w:r w:rsidR="0007273F" w:rsidDel="00A13672">
          <w:delText xml:space="preserve">RHT à la fin de chaque période. </w:delText>
        </w:r>
        <w:r w:rsidDel="00A13672">
          <w:delText>La période retenue étant hebdomadaire.</w:delText>
        </w:r>
        <w:bookmarkStart w:id="118" w:name="_Toc449519251"/>
        <w:bookmarkStart w:id="119" w:name="_Toc449519280"/>
        <w:bookmarkStart w:id="120" w:name="_Toc449519329"/>
        <w:bookmarkStart w:id="121" w:name="_Toc449559387"/>
        <w:bookmarkStart w:id="122" w:name="_Toc449559520"/>
        <w:bookmarkStart w:id="123" w:name="_Toc449560902"/>
        <w:bookmarkStart w:id="124" w:name="_Toc449598406"/>
        <w:bookmarkStart w:id="125" w:name="_Toc449604331"/>
        <w:bookmarkStart w:id="126" w:name="_Toc449679926"/>
        <w:bookmarkStart w:id="127" w:name="_Toc449701694"/>
        <w:bookmarkEnd w:id="118"/>
        <w:bookmarkEnd w:id="119"/>
        <w:bookmarkEnd w:id="120"/>
        <w:bookmarkEnd w:id="121"/>
        <w:bookmarkEnd w:id="122"/>
        <w:bookmarkEnd w:id="123"/>
        <w:bookmarkEnd w:id="124"/>
        <w:bookmarkEnd w:id="125"/>
        <w:bookmarkEnd w:id="126"/>
        <w:bookmarkEnd w:id="127"/>
      </w:del>
    </w:p>
    <w:p w14:paraId="209EA927" w14:textId="215218F8" w:rsidR="00305DE2" w:rsidDel="00A13672" w:rsidRDefault="00305DE2">
      <w:pPr>
        <w:pStyle w:val="Titre1"/>
        <w:rPr>
          <w:del w:id="128" w:author="Tomat Anthony" w:date="2016-04-27T11:05:00Z"/>
        </w:rPr>
        <w:pPrChange w:id="129" w:author="Tomat Anthony" w:date="2016-04-27T11:07:00Z">
          <w:pPr>
            <w:pStyle w:val="Titre3"/>
          </w:pPr>
        </w:pPrChange>
      </w:pPr>
      <w:del w:id="130" w:author="Tomat Anthony" w:date="2016-04-27T11:05:00Z">
        <w:r w:rsidDel="00A13672">
          <w:delText>Compte rendu des séances de soutien académique</w:delText>
        </w:r>
        <w:bookmarkStart w:id="131" w:name="_Toc449519252"/>
        <w:bookmarkStart w:id="132" w:name="_Toc449519281"/>
        <w:bookmarkStart w:id="133" w:name="_Toc449519330"/>
        <w:bookmarkStart w:id="134" w:name="_Toc449559388"/>
        <w:bookmarkStart w:id="135" w:name="_Toc449559521"/>
        <w:bookmarkStart w:id="136" w:name="_Toc449560903"/>
        <w:bookmarkStart w:id="137" w:name="_Toc449598407"/>
        <w:bookmarkStart w:id="138" w:name="_Toc449604332"/>
        <w:bookmarkStart w:id="139" w:name="_Toc449679927"/>
        <w:bookmarkStart w:id="140" w:name="_Toc449701695"/>
        <w:bookmarkEnd w:id="131"/>
        <w:bookmarkEnd w:id="132"/>
        <w:bookmarkEnd w:id="133"/>
        <w:bookmarkEnd w:id="134"/>
        <w:bookmarkEnd w:id="135"/>
        <w:bookmarkEnd w:id="136"/>
        <w:bookmarkEnd w:id="137"/>
        <w:bookmarkEnd w:id="138"/>
        <w:bookmarkEnd w:id="139"/>
        <w:bookmarkEnd w:id="140"/>
      </w:del>
    </w:p>
    <w:p w14:paraId="49656DD9" w14:textId="6285FF55" w:rsidR="00537BF2" w:rsidDel="00A13672" w:rsidRDefault="00537BF2">
      <w:pPr>
        <w:pStyle w:val="Titre1"/>
        <w:rPr>
          <w:del w:id="141" w:author="Tomat Anthony" w:date="2016-04-27T11:05:00Z"/>
        </w:rPr>
        <w:pPrChange w:id="142" w:author="Tomat Anthony" w:date="2016-04-27T11:07:00Z">
          <w:pPr/>
        </w:pPrChange>
      </w:pPr>
      <w:del w:id="143" w:author="Tomat Anthony" w:date="2016-04-27T11:05:00Z">
        <w:r w:rsidDel="00A13672">
          <w:delText xml:space="preserve">À intervalle plus ou moins régulier, principalement les jeudis matins, le directeur de travail et le mandataire du projet se retrouveront pour effectuer un point de situation sur ce qui a été effectué, sur les directions à prendre ainsi que les corrections à entreprendre en cas de déviance d’un </w:delText>
        </w:r>
        <w:r w:rsidR="0007273F" w:rsidDel="00A13672">
          <w:delText xml:space="preserve">des </w:delText>
        </w:r>
        <w:r w:rsidDel="00A13672">
          <w:delText>objectif</w:delText>
        </w:r>
        <w:r w:rsidR="0007273F" w:rsidDel="00A13672">
          <w:delText>s</w:delText>
        </w:r>
        <w:r w:rsidDel="00A13672">
          <w:delText>.</w:delText>
        </w:r>
        <w:bookmarkStart w:id="144" w:name="_Toc449519253"/>
        <w:bookmarkStart w:id="145" w:name="_Toc449519282"/>
        <w:bookmarkStart w:id="146" w:name="_Toc449519331"/>
        <w:bookmarkStart w:id="147" w:name="_Toc449559389"/>
        <w:bookmarkStart w:id="148" w:name="_Toc449559522"/>
        <w:bookmarkStart w:id="149" w:name="_Toc449560904"/>
        <w:bookmarkStart w:id="150" w:name="_Toc449598408"/>
        <w:bookmarkStart w:id="151" w:name="_Toc449604333"/>
        <w:bookmarkStart w:id="152" w:name="_Toc449679928"/>
        <w:bookmarkStart w:id="153" w:name="_Toc449701696"/>
        <w:bookmarkEnd w:id="144"/>
        <w:bookmarkEnd w:id="145"/>
        <w:bookmarkEnd w:id="146"/>
        <w:bookmarkEnd w:id="147"/>
        <w:bookmarkEnd w:id="148"/>
        <w:bookmarkEnd w:id="149"/>
        <w:bookmarkEnd w:id="150"/>
        <w:bookmarkEnd w:id="151"/>
        <w:bookmarkEnd w:id="152"/>
        <w:bookmarkEnd w:id="153"/>
      </w:del>
    </w:p>
    <w:p w14:paraId="271C854F" w14:textId="4BDF6063" w:rsidR="0081335E" w:rsidDel="00A13672" w:rsidRDefault="00537BF2">
      <w:pPr>
        <w:pStyle w:val="Titre1"/>
        <w:rPr>
          <w:del w:id="154" w:author="Tomat Anthony" w:date="2016-04-27T11:05:00Z"/>
        </w:rPr>
        <w:pPrChange w:id="155" w:author="Tomat Anthony" w:date="2016-04-27T11:07:00Z">
          <w:pPr/>
        </w:pPrChange>
      </w:pPr>
      <w:del w:id="156" w:author="Tomat Anthony" w:date="2016-04-27T11:05:00Z">
        <w:r w:rsidDel="00A13672">
          <w:delText xml:space="preserve">Un compte rendu devra être rédigé par le mandataire sous forme </w:delText>
        </w:r>
        <w:r w:rsidR="0007273F" w:rsidDel="00A13672">
          <w:delText>de</w:delText>
        </w:r>
        <w:r w:rsidDel="00A13672">
          <w:delText xml:space="preserve"> procès-verbal (PV)</w:delText>
        </w:r>
        <w:r w:rsidR="0007273F" w:rsidDel="00A13672">
          <w:delText>. Il doit</w:delText>
        </w:r>
        <w:r w:rsidDel="00A13672">
          <w:delText xml:space="preserve"> être </w:delText>
        </w:r>
        <w:r w:rsidR="0007273F" w:rsidDel="00A13672">
          <w:delText>validé</w:delText>
        </w:r>
        <w:r w:rsidDel="00A13672">
          <w:delText xml:space="preserve"> par les </w:delText>
        </w:r>
        <w:r w:rsidR="0007273F" w:rsidDel="00A13672">
          <w:delText>parties.</w:delText>
        </w:r>
        <w:r w:rsidDel="00A13672">
          <w:delText xml:space="preserve"> Ce dernier </w:delText>
        </w:r>
        <w:r w:rsidR="0007273F" w:rsidDel="00A13672">
          <w:delText>doit</w:delText>
        </w:r>
        <w:r w:rsidDel="00A13672">
          <w:delText xml:space="preserve"> figurer dans le rapport de travail hebdomadaire que le mandataire </w:delText>
        </w:r>
        <w:r w:rsidR="0007273F" w:rsidDel="00A13672">
          <w:delText>est</w:delText>
        </w:r>
        <w:r w:rsidR="002F64B2" w:rsidDel="00A13672">
          <w:delText xml:space="preserve"> tenu d’env</w:delText>
        </w:r>
        <w:r w:rsidR="0007273F" w:rsidDel="00A13672">
          <w:delText>oyer à la fin de chaque période (hebdomadaire).</w:delText>
        </w:r>
        <w:commentRangeEnd w:id="64"/>
        <w:r w:rsidR="003857CE" w:rsidDel="00A13672">
          <w:rPr>
            <w:rStyle w:val="Marquedecommentaire"/>
          </w:rPr>
          <w:commentReference w:id="64"/>
        </w:r>
        <w:bookmarkStart w:id="157" w:name="_Toc449519254"/>
        <w:bookmarkStart w:id="158" w:name="_Toc449519283"/>
        <w:bookmarkStart w:id="159" w:name="_Toc449519332"/>
        <w:bookmarkStart w:id="160" w:name="_Toc449559390"/>
        <w:bookmarkStart w:id="161" w:name="_Toc449559523"/>
        <w:bookmarkStart w:id="162" w:name="_Toc449560905"/>
        <w:bookmarkStart w:id="163" w:name="_Toc449598409"/>
        <w:bookmarkStart w:id="164" w:name="_Toc449604334"/>
        <w:bookmarkStart w:id="165" w:name="_Toc449679929"/>
        <w:bookmarkStart w:id="166" w:name="_Toc449701697"/>
        <w:bookmarkEnd w:id="157"/>
        <w:bookmarkEnd w:id="158"/>
        <w:bookmarkEnd w:id="159"/>
        <w:bookmarkEnd w:id="160"/>
        <w:bookmarkEnd w:id="161"/>
        <w:bookmarkEnd w:id="162"/>
        <w:bookmarkEnd w:id="163"/>
        <w:bookmarkEnd w:id="164"/>
        <w:bookmarkEnd w:id="165"/>
        <w:bookmarkEnd w:id="166"/>
      </w:del>
    </w:p>
    <w:p w14:paraId="2A4A0BB9" w14:textId="354F0F64" w:rsidR="00270334" w:rsidRDefault="00270334" w:rsidP="00DB0753">
      <w:pPr>
        <w:pStyle w:val="Titre1"/>
      </w:pPr>
      <w:bookmarkStart w:id="167" w:name="_Toc449701698"/>
      <w:r>
        <w:t>Livrables</w:t>
      </w:r>
      <w:bookmarkEnd w:id="167"/>
    </w:p>
    <w:p w14:paraId="2A84858A" w14:textId="214CD2FA" w:rsidR="00B9551D" w:rsidRDefault="0007273F" w:rsidP="00B9551D">
      <w:r>
        <w:t>À la fin du délai, l</w:t>
      </w:r>
      <w:r w:rsidR="00B9551D">
        <w:t xml:space="preserve">es éléments </w:t>
      </w:r>
      <w:r>
        <w:t>sur lesquels l’évaluation est effectuée sont :</w:t>
      </w:r>
    </w:p>
    <w:p w14:paraId="75C6CC12" w14:textId="6924DC84" w:rsidR="00B9551D" w:rsidRDefault="00B9551D" w:rsidP="00BF046E">
      <w:pPr>
        <w:pStyle w:val="Pardeliste"/>
        <w:numPr>
          <w:ilvl w:val="0"/>
          <w:numId w:val="8"/>
        </w:numPr>
      </w:pPr>
      <w:r>
        <w:t>Un rapport complet prenant la forme suivante :</w:t>
      </w:r>
      <w:r w:rsidR="00BF046E">
        <w:t xml:space="preserve"> Une introduction, une partie théorique qui expose les éléments sur quoi se fonde la démarche de résolution, une partie pratique qui met en lumière les éléments mis en œuvre concrètement pour résoudre la problématique, les limites du projet, les améliorations sous forme de </w:t>
      </w:r>
      <w:r w:rsidR="00CC7BF2">
        <w:t>recommandations</w:t>
      </w:r>
      <w:r w:rsidR="00BF046E">
        <w:t xml:space="preserve"> et finalement, une conclusion.</w:t>
      </w:r>
    </w:p>
    <w:p w14:paraId="008705ED" w14:textId="44DAB66C" w:rsidR="004524B2" w:rsidRDefault="004524B2" w:rsidP="00BF046E">
      <w:pPr>
        <w:pStyle w:val="Pardeliste"/>
        <w:numPr>
          <w:ilvl w:val="0"/>
          <w:numId w:val="8"/>
        </w:numPr>
      </w:pPr>
      <w:r>
        <w:t xml:space="preserve">Un document de présentation du scénario axé participants et corps </w:t>
      </w:r>
      <w:del w:id="168" w:author="Tomat Anthony" w:date="2016-04-27T11:08:00Z">
        <w:r w:rsidDel="00DB0753">
          <w:delText>professorals</w:delText>
        </w:r>
      </w:del>
      <w:ins w:id="169" w:author="Tomat Anthony" w:date="2016-04-27T11:08:00Z">
        <w:r w:rsidR="00DB0753">
          <w:t>professoral</w:t>
        </w:r>
      </w:ins>
      <w:r>
        <w:t>.</w:t>
      </w:r>
      <w:ins w:id="170" w:author="Tomat Anthony" w:date="2016-04-27T11:14:00Z">
        <w:r w:rsidR="00DB0753">
          <w:t xml:space="preserve"> Son but est d</w:t>
        </w:r>
      </w:ins>
      <w:ins w:id="171" w:author="Tomat Anthony" w:date="2016-04-27T11:15:00Z">
        <w:r w:rsidR="00DB0753">
          <w:t>’expliciter l’environnement virtuel, la société simulée, les contraintes, les opportunités ainsi que les diverses décisions à prendre.</w:t>
        </w:r>
      </w:ins>
    </w:p>
    <w:p w14:paraId="02FA95B2" w14:textId="5D3DCFEA" w:rsidR="0007273F" w:rsidRDefault="0007273F" w:rsidP="00BF046E">
      <w:pPr>
        <w:pStyle w:val="Pardeliste"/>
        <w:numPr>
          <w:ilvl w:val="0"/>
          <w:numId w:val="8"/>
        </w:numPr>
      </w:pPr>
      <w:r>
        <w:t>Les documents administratifs</w:t>
      </w:r>
      <w:r w:rsidR="00BF046E">
        <w:t xml:space="preserve"> (RHT officiels, journaux de travaux et procès-verbaux)</w:t>
      </w:r>
      <w:r>
        <w:t>.</w:t>
      </w:r>
    </w:p>
    <w:p w14:paraId="624D6F74" w14:textId="70203046" w:rsidR="0007273F" w:rsidRDefault="004524B2" w:rsidP="0007273F">
      <w:pPr>
        <w:pStyle w:val="Pardeliste"/>
        <w:numPr>
          <w:ilvl w:val="0"/>
          <w:numId w:val="8"/>
        </w:numPr>
      </w:pPr>
      <w:r>
        <w:t xml:space="preserve">Une analyse de faisabilité </w:t>
      </w:r>
      <w:del w:id="172" w:author="Tomat Anthony" w:date="2016-04-27T11:16:00Z">
        <w:r w:rsidDel="00DB0753">
          <w:delText xml:space="preserve">appuyé </w:delText>
        </w:r>
      </w:del>
      <w:ins w:id="173" w:author="Tomat Anthony" w:date="2016-04-27T11:16:00Z">
        <w:r w:rsidR="00DB0753">
          <w:t xml:space="preserve">sous forme </w:t>
        </w:r>
      </w:ins>
      <w:r>
        <w:t xml:space="preserve">d’un </w:t>
      </w:r>
      <w:r w:rsidR="00BF046E">
        <w:t xml:space="preserve">artéfact proof of concept </w:t>
      </w:r>
      <w:r>
        <w:t>donnant quelques pistes de résolution</w:t>
      </w:r>
      <w:r w:rsidR="004D26E4">
        <w:t xml:space="preserve"> (cf. chapitre : </w:t>
      </w:r>
      <w:hyperlink w:anchor="_Principales_fonctionnalités" w:history="1">
        <w:r w:rsidR="004D26E4" w:rsidRPr="004D26E4">
          <w:rPr>
            <w:rStyle w:val="Lienhypertexte"/>
          </w:rPr>
          <w:t>Livrables - Principales fonctionnalités</w:t>
        </w:r>
      </w:hyperlink>
      <w:r w:rsidR="004D26E4">
        <w:t>).</w:t>
      </w:r>
    </w:p>
    <w:p w14:paraId="648FD98A" w14:textId="59A64FB6" w:rsidR="00B9551D" w:rsidRDefault="00B9551D" w:rsidP="00B9551D">
      <w:r>
        <w:t>Ces livrables doivent être remis</w:t>
      </w:r>
      <w:ins w:id="174" w:author="Tomat Anthony" w:date="2016-04-27T11:16:00Z">
        <w:r w:rsidR="00DB0753">
          <w:t xml:space="preserve"> (cf. chapitre</w:t>
        </w:r>
      </w:ins>
      <w:ins w:id="175" w:author="Tomat Anthony" w:date="2016-04-27T11:17:00Z">
        <w:r w:rsidR="00DB0753">
          <w:t xml:space="preserve"> : </w:t>
        </w:r>
        <w:r w:rsidR="00DB0753">
          <w:fldChar w:fldCharType="begin"/>
        </w:r>
        <w:r w:rsidR="00DB0753">
          <w:instrText xml:space="preserve"> HYPERLINK  \l "_Délais" </w:instrText>
        </w:r>
        <w:r w:rsidR="00DB0753">
          <w:fldChar w:fldCharType="separate"/>
        </w:r>
        <w:r w:rsidR="00DB0753" w:rsidRPr="00DB0753">
          <w:rPr>
            <w:rStyle w:val="Lienhypertexte"/>
          </w:rPr>
          <w:t>Livrables – Délais</w:t>
        </w:r>
        <w:r w:rsidR="00DB0753">
          <w:fldChar w:fldCharType="end"/>
        </w:r>
      </w:ins>
      <w:ins w:id="176" w:author="Tomat Anthony" w:date="2016-04-27T11:16:00Z">
        <w:r w:rsidR="00DB0753">
          <w:t>)</w:t>
        </w:r>
      </w:ins>
      <w:r>
        <w:t xml:space="preserve"> au secrétariat de La Haute Ecole de Gestion Arc à l’adresse </w:t>
      </w:r>
      <w:r w:rsidR="0007273F">
        <w:t>suivante</w:t>
      </w:r>
      <w:r>
        <w:t> :</w:t>
      </w:r>
    </w:p>
    <w:p w14:paraId="0B729F46" w14:textId="62FF2510" w:rsidR="00B9551D" w:rsidRPr="00B9551D" w:rsidRDefault="00B9551D" w:rsidP="00B9551D">
      <w:pPr>
        <w:pStyle w:val="Pardeliste"/>
        <w:numPr>
          <w:ilvl w:val="0"/>
          <w:numId w:val="9"/>
        </w:numPr>
      </w:pPr>
      <w:r>
        <w:t>Campus Arc 1, Espac</w:t>
      </w:r>
      <w:r w:rsidR="0007273F">
        <w:t>e de l’Europe 21 2000 Neuchâtel.</w:t>
      </w:r>
    </w:p>
    <w:p w14:paraId="0FAA77AF" w14:textId="1DBCC416" w:rsidR="00270334" w:rsidRDefault="00270334" w:rsidP="00270334">
      <w:pPr>
        <w:pStyle w:val="Titre2"/>
      </w:pPr>
      <w:bookmarkStart w:id="177" w:name="_Délais"/>
      <w:bookmarkStart w:id="178" w:name="_Toc449701699"/>
      <w:bookmarkEnd w:id="177"/>
      <w:r>
        <w:t>Délais</w:t>
      </w:r>
      <w:bookmarkEnd w:id="178"/>
    </w:p>
    <w:p w14:paraId="6A895DF8" w14:textId="1CC284F8" w:rsidR="00B9551D" w:rsidRDefault="00B9551D" w:rsidP="00B9551D">
      <w:r>
        <w:t xml:space="preserve">Les principaux délais </w:t>
      </w:r>
      <w:r w:rsidR="0007273F">
        <w:t>à</w:t>
      </w:r>
      <w:r>
        <w:t xml:space="preserve"> respecter </w:t>
      </w:r>
      <w:r w:rsidR="0007273F">
        <w:t xml:space="preserve">par </w:t>
      </w:r>
      <w:r>
        <w:t>le mandataire, sont</w:t>
      </w:r>
      <w:r w:rsidR="0007273F">
        <w:t xml:space="preserve"> présentés ci-dessous </w:t>
      </w:r>
      <w:r>
        <w:t>:</w:t>
      </w:r>
    </w:p>
    <w:tbl>
      <w:tblPr>
        <w:tblStyle w:val="Grilledetableauclaire1"/>
        <w:tblW w:w="5000" w:type="pct"/>
        <w:jc w:val="center"/>
        <w:tblLook w:val="04A0" w:firstRow="1" w:lastRow="0" w:firstColumn="1" w:lastColumn="0" w:noHBand="0" w:noVBand="1"/>
      </w:tblPr>
      <w:tblGrid>
        <w:gridCol w:w="5100"/>
        <w:gridCol w:w="3620"/>
      </w:tblGrid>
      <w:tr w:rsidR="00634664" w14:paraId="6CBC29C4" w14:textId="77777777" w:rsidTr="00634664">
        <w:trPr>
          <w:jc w:val="center"/>
        </w:trPr>
        <w:tc>
          <w:tcPr>
            <w:tcW w:w="5100" w:type="dxa"/>
          </w:tcPr>
          <w:p w14:paraId="567ABD9E" w14:textId="3229C89C" w:rsidR="00F01B6E" w:rsidRPr="00634664" w:rsidRDefault="00634664" w:rsidP="00B9551D">
            <w:pPr>
              <w:rPr>
                <w:b/>
              </w:rPr>
            </w:pPr>
            <w:r w:rsidRPr="00634664">
              <w:rPr>
                <w:b/>
              </w:rPr>
              <w:t>Début du travail</w:t>
            </w:r>
          </w:p>
        </w:tc>
        <w:tc>
          <w:tcPr>
            <w:tcW w:w="3620" w:type="dxa"/>
          </w:tcPr>
          <w:p w14:paraId="3DC9407F" w14:textId="0E082130" w:rsidR="00F01B6E" w:rsidRDefault="00486641" w:rsidP="009A4D9F">
            <w:r>
              <w:t>Selon</w:t>
            </w:r>
            <w:r w:rsidR="00634664">
              <w:t xml:space="preserve"> horaires (</w:t>
            </w:r>
            <w:r w:rsidR="009A4D9F">
              <w:t>voir ci-dessous</w:t>
            </w:r>
            <w:r>
              <w:t>)</w:t>
            </w:r>
          </w:p>
        </w:tc>
      </w:tr>
      <w:tr w:rsidR="00634664" w14:paraId="2FFF8B5F" w14:textId="77777777" w:rsidTr="00634664">
        <w:trPr>
          <w:jc w:val="center"/>
        </w:trPr>
        <w:tc>
          <w:tcPr>
            <w:tcW w:w="5100" w:type="dxa"/>
          </w:tcPr>
          <w:p w14:paraId="2C5616CC" w14:textId="799277AD" w:rsidR="00634664" w:rsidRPr="00634664" w:rsidRDefault="00634664" w:rsidP="00B9551D">
            <w:pPr>
              <w:rPr>
                <w:b/>
              </w:rPr>
            </w:pPr>
            <w:r w:rsidRPr="00634664">
              <w:rPr>
                <w:b/>
              </w:rPr>
              <w:t>Soutenance à blanc</w:t>
            </w:r>
          </w:p>
        </w:tc>
        <w:tc>
          <w:tcPr>
            <w:tcW w:w="3620" w:type="dxa"/>
          </w:tcPr>
          <w:p w14:paraId="7DB5515E" w14:textId="03062296" w:rsidR="00634664" w:rsidRDefault="00634664" w:rsidP="00B9551D">
            <w:r>
              <w:t>Entre le 06 et le 17 juin 2016</w:t>
            </w:r>
          </w:p>
        </w:tc>
      </w:tr>
      <w:tr w:rsidR="00634664" w14:paraId="5BD82C0A" w14:textId="77777777" w:rsidTr="00634664">
        <w:trPr>
          <w:jc w:val="center"/>
        </w:trPr>
        <w:tc>
          <w:tcPr>
            <w:tcW w:w="5100" w:type="dxa"/>
          </w:tcPr>
          <w:p w14:paraId="3F1737D6" w14:textId="0F1E6A74" w:rsidR="00634664" w:rsidRPr="00634664" w:rsidRDefault="00634664" w:rsidP="00B9551D">
            <w:pPr>
              <w:rPr>
                <w:b/>
              </w:rPr>
            </w:pPr>
            <w:r w:rsidRPr="00634664">
              <w:rPr>
                <w:b/>
              </w:rPr>
              <w:t>Reddition</w:t>
            </w:r>
          </w:p>
        </w:tc>
        <w:tc>
          <w:tcPr>
            <w:tcW w:w="3620" w:type="dxa"/>
          </w:tcPr>
          <w:p w14:paraId="78C5EB13" w14:textId="2A72A9CD" w:rsidR="00634664" w:rsidRPr="006E14DC" w:rsidRDefault="00634664" w:rsidP="00B9551D">
            <w:pPr>
              <w:rPr>
                <w:color w:val="FF0000"/>
              </w:rPr>
            </w:pPr>
            <w:r w:rsidRPr="006E14DC">
              <w:rPr>
                <w:color w:val="FF0000"/>
              </w:rPr>
              <w:t>06 juillet 2016 au plus tard 16h00</w:t>
            </w:r>
          </w:p>
        </w:tc>
      </w:tr>
      <w:tr w:rsidR="00634664" w14:paraId="3DCADC4F" w14:textId="77777777" w:rsidTr="00634664">
        <w:trPr>
          <w:jc w:val="center"/>
        </w:trPr>
        <w:tc>
          <w:tcPr>
            <w:tcW w:w="5100" w:type="dxa"/>
          </w:tcPr>
          <w:p w14:paraId="300754CE" w14:textId="0BE8F4EB" w:rsidR="00634664" w:rsidRPr="00634664" w:rsidRDefault="00634664" w:rsidP="00B9551D">
            <w:pPr>
              <w:rPr>
                <w:b/>
              </w:rPr>
            </w:pPr>
            <w:r w:rsidRPr="00634664">
              <w:rPr>
                <w:b/>
              </w:rPr>
              <w:t>Soutenance</w:t>
            </w:r>
          </w:p>
        </w:tc>
        <w:tc>
          <w:tcPr>
            <w:tcW w:w="3620" w:type="dxa"/>
          </w:tcPr>
          <w:p w14:paraId="244D1FD4" w14:textId="405689AD" w:rsidR="00634664" w:rsidRDefault="00634664" w:rsidP="00B9551D">
            <w:r>
              <w:t>Entre le 22 et le 26 août 2016</w:t>
            </w:r>
          </w:p>
        </w:tc>
      </w:tr>
      <w:tr w:rsidR="00634664" w14:paraId="14F031DC" w14:textId="77777777" w:rsidTr="00634664">
        <w:trPr>
          <w:jc w:val="center"/>
        </w:trPr>
        <w:tc>
          <w:tcPr>
            <w:tcW w:w="5100" w:type="dxa"/>
          </w:tcPr>
          <w:p w14:paraId="25339071" w14:textId="6ACA1C52" w:rsidR="00634664" w:rsidRPr="00634664" w:rsidRDefault="00634664" w:rsidP="00B9551D">
            <w:pPr>
              <w:rPr>
                <w:b/>
              </w:rPr>
            </w:pPr>
            <w:r w:rsidRPr="00634664">
              <w:rPr>
                <w:b/>
              </w:rPr>
              <w:t>Restitution du protocole de remédiation par l’étudiant</w:t>
            </w:r>
          </w:p>
        </w:tc>
        <w:tc>
          <w:tcPr>
            <w:tcW w:w="3620" w:type="dxa"/>
          </w:tcPr>
          <w:p w14:paraId="463907E2" w14:textId="66AD5386" w:rsidR="00634664" w:rsidRDefault="00634664" w:rsidP="00B9551D">
            <w:r>
              <w:t>16 septembre 2016</w:t>
            </w:r>
          </w:p>
        </w:tc>
      </w:tr>
      <w:tr w:rsidR="00634664" w14:paraId="6E1D578F" w14:textId="77777777" w:rsidTr="00634664">
        <w:trPr>
          <w:jc w:val="center"/>
        </w:trPr>
        <w:tc>
          <w:tcPr>
            <w:tcW w:w="5100" w:type="dxa"/>
          </w:tcPr>
          <w:p w14:paraId="053F462F" w14:textId="76B4E9E7" w:rsidR="00634664" w:rsidRPr="00634664" w:rsidRDefault="00634664" w:rsidP="00B9551D">
            <w:pPr>
              <w:rPr>
                <w:b/>
              </w:rPr>
            </w:pPr>
            <w:r w:rsidRPr="00634664">
              <w:rPr>
                <w:b/>
              </w:rPr>
              <w:t>Début de la remédiation</w:t>
            </w:r>
          </w:p>
        </w:tc>
        <w:tc>
          <w:tcPr>
            <w:tcW w:w="3620" w:type="dxa"/>
          </w:tcPr>
          <w:p w14:paraId="67742787" w14:textId="772B1523" w:rsidR="00634664" w:rsidRDefault="00634664" w:rsidP="00B9551D">
            <w:r>
              <w:t>20 septembre 2016</w:t>
            </w:r>
          </w:p>
        </w:tc>
      </w:tr>
      <w:tr w:rsidR="00634664" w14:paraId="0292D6EE" w14:textId="77777777" w:rsidTr="00634664">
        <w:trPr>
          <w:jc w:val="center"/>
        </w:trPr>
        <w:tc>
          <w:tcPr>
            <w:tcW w:w="5100" w:type="dxa"/>
          </w:tcPr>
          <w:p w14:paraId="225B8676" w14:textId="564C2454" w:rsidR="00634664" w:rsidRPr="00634664" w:rsidRDefault="00634664" w:rsidP="00B9551D">
            <w:pPr>
              <w:rPr>
                <w:b/>
              </w:rPr>
            </w:pPr>
            <w:r w:rsidRPr="00634664">
              <w:rPr>
                <w:b/>
              </w:rPr>
              <w:t>Reddition de la remédiation</w:t>
            </w:r>
          </w:p>
        </w:tc>
        <w:tc>
          <w:tcPr>
            <w:tcW w:w="3620" w:type="dxa"/>
          </w:tcPr>
          <w:p w14:paraId="2C42325D" w14:textId="421A8961" w:rsidR="00634664" w:rsidRDefault="00634664" w:rsidP="00B9551D">
            <w:r>
              <w:t>18 novembre 2016</w:t>
            </w:r>
          </w:p>
        </w:tc>
      </w:tr>
      <w:tr w:rsidR="00634664" w14:paraId="7F9B1A43" w14:textId="77777777" w:rsidTr="00634664">
        <w:trPr>
          <w:jc w:val="center"/>
        </w:trPr>
        <w:tc>
          <w:tcPr>
            <w:tcW w:w="5100" w:type="dxa"/>
          </w:tcPr>
          <w:p w14:paraId="4E83E365" w14:textId="7C4B6BC1" w:rsidR="00634664" w:rsidRPr="00634664" w:rsidRDefault="00634664" w:rsidP="00B9551D">
            <w:pPr>
              <w:rPr>
                <w:b/>
              </w:rPr>
            </w:pPr>
            <w:r w:rsidRPr="00634664">
              <w:rPr>
                <w:b/>
              </w:rPr>
              <w:t>Soutenance de la remédiation</w:t>
            </w:r>
          </w:p>
        </w:tc>
        <w:tc>
          <w:tcPr>
            <w:tcW w:w="3620" w:type="dxa"/>
          </w:tcPr>
          <w:p w14:paraId="34B785F7" w14:textId="7471CF36" w:rsidR="00634664" w:rsidRDefault="00634664" w:rsidP="00B9551D">
            <w:r>
              <w:t>Entre le 12 et le 16 décembre 2016</w:t>
            </w:r>
          </w:p>
        </w:tc>
      </w:tr>
    </w:tbl>
    <w:p w14:paraId="6EE75C41" w14:textId="4D754D0C" w:rsidR="00DB0753" w:rsidRDefault="00DB0753" w:rsidP="00B9551D">
      <w:pPr>
        <w:rPr>
          <w:ins w:id="179" w:author="Tomat Anthony" w:date="2016-04-27T11:09:00Z"/>
        </w:rPr>
      </w:pPr>
      <w:ins w:id="180" w:author="Tomat Anthony" w:date="2016-04-27T11:09:00Z">
        <w:r>
          <w:br w:type="page"/>
        </w:r>
      </w:ins>
    </w:p>
    <w:p w14:paraId="2819B5C1" w14:textId="1ED07CC8" w:rsidR="00634664" w:rsidDel="00DB0753" w:rsidRDefault="00634664" w:rsidP="00B9551D">
      <w:pPr>
        <w:rPr>
          <w:del w:id="181" w:author="Tomat Anthony" w:date="2016-04-27T11:09:00Z"/>
        </w:rPr>
      </w:pPr>
      <w:bookmarkStart w:id="182" w:name="_Toc449519257"/>
      <w:bookmarkStart w:id="183" w:name="_Toc449519286"/>
      <w:bookmarkStart w:id="184" w:name="_Toc449519335"/>
      <w:bookmarkStart w:id="185" w:name="_Toc449559393"/>
      <w:bookmarkStart w:id="186" w:name="_Toc449559526"/>
      <w:bookmarkStart w:id="187" w:name="_Toc449560908"/>
      <w:bookmarkStart w:id="188" w:name="_Toc449598412"/>
      <w:bookmarkStart w:id="189" w:name="_Toc449604337"/>
      <w:bookmarkStart w:id="190" w:name="_Toc449679932"/>
      <w:bookmarkStart w:id="191" w:name="_Toc449701700"/>
      <w:bookmarkEnd w:id="182"/>
      <w:bookmarkEnd w:id="183"/>
      <w:bookmarkEnd w:id="184"/>
      <w:bookmarkEnd w:id="185"/>
      <w:bookmarkEnd w:id="186"/>
      <w:bookmarkEnd w:id="187"/>
      <w:bookmarkEnd w:id="188"/>
      <w:bookmarkEnd w:id="189"/>
      <w:bookmarkEnd w:id="190"/>
      <w:bookmarkEnd w:id="191"/>
    </w:p>
    <w:p w14:paraId="0497710C" w14:textId="376FA3E2" w:rsidR="00625DCB" w:rsidDel="00DB0753" w:rsidRDefault="00792926" w:rsidP="00B9551D">
      <w:pPr>
        <w:rPr>
          <w:del w:id="192" w:author="Tomat Anthony" w:date="2016-04-27T11:08:00Z"/>
        </w:rPr>
      </w:pPr>
      <w:commentRangeStart w:id="193"/>
      <w:del w:id="194" w:author="Tomat Anthony" w:date="2016-04-27T11:08:00Z">
        <w:r w:rsidDel="00DB0753">
          <w:delText>L’</w:delText>
        </w:r>
        <w:r w:rsidR="00625DCB" w:rsidDel="00DB0753">
          <w:delText>horaire auquel doit s’</w:delText>
        </w:r>
        <w:r w:rsidR="005060CA" w:rsidDel="00DB0753">
          <w:delText>astreindre</w:delText>
        </w:r>
        <w:r w:rsidR="00625DCB" w:rsidDel="00DB0753">
          <w:delText xml:space="preserve"> le mandataire</w:delText>
        </w:r>
        <w:r w:rsidR="003D75F8" w:rsidDel="00DB0753">
          <w:delText xml:space="preserve"> existe et doit être respecté :</w:delText>
        </w:r>
        <w:bookmarkStart w:id="195" w:name="_Toc449519258"/>
        <w:bookmarkStart w:id="196" w:name="_Toc449519287"/>
        <w:bookmarkStart w:id="197" w:name="_Toc449519336"/>
        <w:bookmarkStart w:id="198" w:name="_Toc449559394"/>
        <w:bookmarkStart w:id="199" w:name="_Toc449559527"/>
        <w:bookmarkStart w:id="200" w:name="_Toc449560909"/>
        <w:bookmarkStart w:id="201" w:name="_Toc449598413"/>
        <w:bookmarkStart w:id="202" w:name="_Toc449604338"/>
        <w:bookmarkStart w:id="203" w:name="_Toc449679933"/>
        <w:bookmarkStart w:id="204" w:name="_Toc449701701"/>
        <w:bookmarkEnd w:id="195"/>
        <w:bookmarkEnd w:id="196"/>
        <w:bookmarkEnd w:id="197"/>
        <w:bookmarkEnd w:id="198"/>
        <w:bookmarkEnd w:id="199"/>
        <w:bookmarkEnd w:id="200"/>
        <w:bookmarkEnd w:id="201"/>
        <w:bookmarkEnd w:id="202"/>
        <w:bookmarkEnd w:id="203"/>
        <w:bookmarkEnd w:id="204"/>
      </w:del>
    </w:p>
    <w:p w14:paraId="3BF3D531" w14:textId="4C46A686" w:rsidR="00625DCB" w:rsidDel="00DB0753" w:rsidRDefault="00F8167F" w:rsidP="00F8167F">
      <w:pPr>
        <w:pStyle w:val="Pardeliste"/>
        <w:numPr>
          <w:ilvl w:val="0"/>
          <w:numId w:val="10"/>
        </w:numPr>
        <w:rPr>
          <w:del w:id="205" w:author="Tomat Anthony" w:date="2016-04-27T11:08:00Z"/>
        </w:rPr>
      </w:pPr>
      <w:del w:id="206" w:author="Tomat Anthony" w:date="2016-04-27T11:08:00Z">
        <w:r w:rsidDel="00DB0753">
          <w:delText>Du</w:delText>
        </w:r>
        <w:r w:rsidR="003D75F8" w:rsidDel="00DB0753">
          <w:delText xml:space="preserve"> 04 avril 2016 au 03 juin 2016, de 08h30 à 11h45 et 12h45 à 15h15. Tous les jours (exclu : mardi, samedi et dimanche).</w:delText>
        </w:r>
        <w:bookmarkStart w:id="207" w:name="_Toc449519259"/>
        <w:bookmarkStart w:id="208" w:name="_Toc449519288"/>
        <w:bookmarkStart w:id="209" w:name="_Toc449519337"/>
        <w:bookmarkStart w:id="210" w:name="_Toc449559395"/>
        <w:bookmarkStart w:id="211" w:name="_Toc449559528"/>
        <w:bookmarkStart w:id="212" w:name="_Toc449560910"/>
        <w:bookmarkStart w:id="213" w:name="_Toc449598414"/>
        <w:bookmarkStart w:id="214" w:name="_Toc449604339"/>
        <w:bookmarkStart w:id="215" w:name="_Toc449679934"/>
        <w:bookmarkStart w:id="216" w:name="_Toc449701702"/>
        <w:bookmarkEnd w:id="207"/>
        <w:bookmarkEnd w:id="208"/>
        <w:bookmarkEnd w:id="209"/>
        <w:bookmarkEnd w:id="210"/>
        <w:bookmarkEnd w:id="211"/>
        <w:bookmarkEnd w:id="212"/>
        <w:bookmarkEnd w:id="213"/>
        <w:bookmarkEnd w:id="214"/>
        <w:bookmarkEnd w:id="215"/>
        <w:bookmarkEnd w:id="216"/>
      </w:del>
    </w:p>
    <w:p w14:paraId="4DB0A2E0" w14:textId="635CEEF7" w:rsidR="00F8167F" w:rsidDel="00DB0753" w:rsidRDefault="00F8167F" w:rsidP="00F8167F">
      <w:pPr>
        <w:pStyle w:val="Pardeliste"/>
        <w:numPr>
          <w:ilvl w:val="0"/>
          <w:numId w:val="10"/>
        </w:numPr>
        <w:rPr>
          <w:del w:id="217" w:author="Tomat Anthony" w:date="2016-04-27T11:08:00Z"/>
        </w:rPr>
      </w:pPr>
      <w:del w:id="218" w:author="Tomat Anthony" w:date="2016-04-27T11:08:00Z">
        <w:r w:rsidDel="00DB0753">
          <w:delText xml:space="preserve">Du 13 juin </w:delText>
        </w:r>
        <w:r w:rsidR="003D75F8" w:rsidDel="00DB0753">
          <w:delText xml:space="preserve">2016 </w:delText>
        </w:r>
        <w:r w:rsidDel="00DB0753">
          <w:delText xml:space="preserve">au 01 juillet 2016, de 08h30 à 11h45 </w:delText>
        </w:r>
        <w:r w:rsidR="003D75F8" w:rsidDel="00DB0753">
          <w:delText>et</w:delText>
        </w:r>
        <w:r w:rsidDel="00DB0753">
          <w:delText xml:space="preserve"> 12h45 à 17h00.</w:delText>
        </w:r>
        <w:r w:rsidR="003D75F8" w:rsidDel="00DB0753">
          <w:delText xml:space="preserve"> Tous les jours (exclu : samedi et dimanche).</w:delText>
        </w:r>
        <w:commentRangeEnd w:id="193"/>
        <w:r w:rsidR="003857CE" w:rsidDel="00DB0753">
          <w:rPr>
            <w:rStyle w:val="Marquedecommentaire"/>
          </w:rPr>
          <w:commentReference w:id="193"/>
        </w:r>
        <w:bookmarkStart w:id="219" w:name="_Toc449519260"/>
        <w:bookmarkStart w:id="220" w:name="_Toc449519289"/>
        <w:bookmarkStart w:id="221" w:name="_Toc449519338"/>
        <w:bookmarkStart w:id="222" w:name="_Toc449559396"/>
        <w:bookmarkStart w:id="223" w:name="_Toc449559529"/>
        <w:bookmarkStart w:id="224" w:name="_Toc449560911"/>
        <w:bookmarkStart w:id="225" w:name="_Toc449598415"/>
        <w:bookmarkStart w:id="226" w:name="_Toc449604340"/>
        <w:bookmarkStart w:id="227" w:name="_Toc449679935"/>
        <w:bookmarkStart w:id="228" w:name="_Toc449701703"/>
        <w:bookmarkEnd w:id="219"/>
        <w:bookmarkEnd w:id="220"/>
        <w:bookmarkEnd w:id="221"/>
        <w:bookmarkEnd w:id="222"/>
        <w:bookmarkEnd w:id="223"/>
        <w:bookmarkEnd w:id="224"/>
        <w:bookmarkEnd w:id="225"/>
        <w:bookmarkEnd w:id="226"/>
        <w:bookmarkEnd w:id="227"/>
        <w:bookmarkEnd w:id="228"/>
      </w:del>
    </w:p>
    <w:p w14:paraId="51687704" w14:textId="65EF5F67" w:rsidR="00C66619" w:rsidDel="00DB0753" w:rsidRDefault="003D75F8" w:rsidP="00F8167F">
      <w:pPr>
        <w:rPr>
          <w:del w:id="229" w:author="Tomat Anthony" w:date="2016-04-27T11:08:00Z"/>
        </w:rPr>
      </w:pPr>
      <w:commentRangeStart w:id="230"/>
      <w:del w:id="231" w:author="Tomat Anthony" w:date="2016-04-27T11:08:00Z">
        <w:r w:rsidDel="00DB0753">
          <w:delText>Afin de respecter les termes du module, l</w:delText>
        </w:r>
        <w:r w:rsidR="00F8167F" w:rsidDel="00DB0753">
          <w:delText>e mandataire</w:delText>
        </w:r>
        <w:r w:rsidDel="00DB0753">
          <w:delText xml:space="preserve"> </w:delText>
        </w:r>
        <w:r w:rsidR="00F8167F" w:rsidDel="00DB0753">
          <w:delText>doit capitaliser au minimum 360 périodes intramuros.</w:delText>
        </w:r>
        <w:r w:rsidR="00792926" w:rsidDel="00DB0753">
          <w:delText xml:space="preserve"> Ces périodes constituent le minimum légal à respecter pour valider le travail fournit.</w:delText>
        </w:r>
        <w:commentRangeEnd w:id="230"/>
        <w:r w:rsidR="003857CE" w:rsidDel="00DB0753">
          <w:rPr>
            <w:rStyle w:val="Marquedecommentaire"/>
          </w:rPr>
          <w:commentReference w:id="230"/>
        </w:r>
        <w:bookmarkStart w:id="232" w:name="_Toc449519261"/>
        <w:bookmarkStart w:id="233" w:name="_Toc449519290"/>
        <w:bookmarkStart w:id="234" w:name="_Toc449519339"/>
        <w:bookmarkStart w:id="235" w:name="_Toc449559397"/>
        <w:bookmarkStart w:id="236" w:name="_Toc449559530"/>
        <w:bookmarkStart w:id="237" w:name="_Toc449560912"/>
        <w:bookmarkStart w:id="238" w:name="_Toc449598416"/>
        <w:bookmarkStart w:id="239" w:name="_Toc449604341"/>
        <w:bookmarkStart w:id="240" w:name="_Toc449679936"/>
        <w:bookmarkStart w:id="241" w:name="_Toc449701704"/>
        <w:bookmarkEnd w:id="232"/>
        <w:bookmarkEnd w:id="233"/>
        <w:bookmarkEnd w:id="234"/>
        <w:bookmarkEnd w:id="235"/>
        <w:bookmarkEnd w:id="236"/>
        <w:bookmarkEnd w:id="237"/>
        <w:bookmarkEnd w:id="238"/>
        <w:bookmarkEnd w:id="239"/>
        <w:bookmarkEnd w:id="240"/>
        <w:bookmarkEnd w:id="241"/>
      </w:del>
    </w:p>
    <w:p w14:paraId="660A63CF" w14:textId="37A3EA59" w:rsidR="004D26E4" w:rsidRDefault="004D26E4" w:rsidP="004D26E4">
      <w:pPr>
        <w:pStyle w:val="Titre2"/>
      </w:pPr>
      <w:bookmarkStart w:id="242" w:name="_Principales_fonctionnalités"/>
      <w:bookmarkStart w:id="243" w:name="_Toc449701705"/>
      <w:bookmarkEnd w:id="242"/>
      <w:r>
        <w:t>Principales fonctionnalités</w:t>
      </w:r>
      <w:bookmarkEnd w:id="243"/>
    </w:p>
    <w:p w14:paraId="62EDC92D" w14:textId="727149D6" w:rsidR="00AE55C8" w:rsidRDefault="00AE55C8" w:rsidP="00AE55C8">
      <w:r>
        <w:t>La méthodologie retenue pour conduire ce travail de Bachelor de la meilleure des manières possible</w:t>
      </w:r>
      <w:r w:rsidR="00D36BC3">
        <w:t xml:space="preserve"> a été de s’appuyer sur une base ayant déjà fait ses preuves dans le domaine de la gestion de projet informatique. Nous allons exploiter une méthodologie agile hybride dont les principaux éléments sont tirés de Scrum. Hybride, car nous n’allons pas appliquer strico sensu les règles qu’édicte la méthodologie Scrum. De </w:t>
      </w:r>
      <w:del w:id="244" w:author="Tomat Anthony" w:date="2016-04-27T11:09:00Z">
        <w:r w:rsidR="00D36BC3" w:rsidDel="00DB0753">
          <w:delText>part</w:delText>
        </w:r>
      </w:del>
      <w:ins w:id="245" w:author="Tomat Anthony" w:date="2016-04-27T11:09:00Z">
        <w:r w:rsidR="00DB0753">
          <w:t>par</w:t>
        </w:r>
      </w:ins>
      <w:r w:rsidR="00D36BC3">
        <w:t xml:space="preserve"> le fait que ce projet est piloté et mené par une seule personne. Il est donc difficile de la mettre en œuvre au sens stricte.</w:t>
      </w:r>
    </w:p>
    <w:p w14:paraId="794C06B5" w14:textId="301BD83A" w:rsidR="00D36BC3" w:rsidRDefault="00D36BC3" w:rsidP="00AE55C8">
      <w:r>
        <w:t>Nous décidons de vous présenter les principales fonctionnalités que doit couvrir l’artéfact proof of concept grâce à des « User Stories ».</w:t>
      </w:r>
    </w:p>
    <w:p w14:paraId="5108C044" w14:textId="14D9663A" w:rsidR="00D36BC3" w:rsidRDefault="00D36BC3" w:rsidP="00AE55C8">
      <w:r>
        <w:t xml:space="preserve">Tout d’abord, il convient de définir clairement les rôles qui exploiteront le futur système. Pour cela, nous avons </w:t>
      </w:r>
      <w:r w:rsidR="00092D1C">
        <w:t>identifié</w:t>
      </w:r>
      <w:r>
        <w:t xml:space="preserve"> les « Personae » suivant :</w:t>
      </w:r>
    </w:p>
    <w:p w14:paraId="25A4D30D" w14:textId="2EB8BB69" w:rsidR="00D36BC3" w:rsidRDefault="00D36BC3" w:rsidP="00D36BC3">
      <w:pPr>
        <w:pStyle w:val="Pardeliste"/>
        <w:numPr>
          <w:ilvl w:val="0"/>
          <w:numId w:val="9"/>
        </w:numPr>
      </w:pPr>
      <w:r>
        <w:t>Le participant (i.e., l’étudiant)</w:t>
      </w:r>
    </w:p>
    <w:p w14:paraId="4CBAA0D4" w14:textId="45880EDA" w:rsidR="00D36BC3" w:rsidRDefault="00D36BC3" w:rsidP="00D36BC3">
      <w:pPr>
        <w:pStyle w:val="Pardeliste"/>
        <w:numPr>
          <w:ilvl w:val="0"/>
          <w:numId w:val="9"/>
        </w:numPr>
      </w:pPr>
      <w:r>
        <w:t>Le professeur dispensant le cours</w:t>
      </w:r>
    </w:p>
    <w:p w14:paraId="7FFA6F2D" w14:textId="7F2A931F" w:rsidR="00D36BC3" w:rsidRDefault="00D36BC3" w:rsidP="00AE55C8">
      <w:r>
        <w:t xml:space="preserve">À la date de reddition, </w:t>
      </w:r>
      <w:ins w:id="246" w:author="Tomat Anthony" w:date="2016-04-27T11:10:00Z">
        <w:r w:rsidR="00DB0753">
          <w:t xml:space="preserve">dans le but de donner une preuve tangible que la réalisation du jeu complet est réalisable, </w:t>
        </w:r>
      </w:ins>
      <w:r>
        <w:t xml:space="preserve">le simulateur doit permettre de couvrir les éléments </w:t>
      </w:r>
      <w:r w:rsidR="00303FEA">
        <w:t xml:space="preserve">fonctionnels </w:t>
      </w:r>
      <w:r>
        <w:t>qui suivent :</w:t>
      </w:r>
    </w:p>
    <w:p w14:paraId="723C3783" w14:textId="60E85A46" w:rsidR="00A85C02" w:rsidRDefault="00A85C02" w:rsidP="00A85C02">
      <w:pPr>
        <w:pStyle w:val="Pardeliste"/>
        <w:numPr>
          <w:ilvl w:val="0"/>
          <w:numId w:val="11"/>
        </w:numPr>
      </w:pPr>
      <w:r>
        <w:t xml:space="preserve">« En tant que </w:t>
      </w:r>
      <w:r>
        <w:rPr>
          <w:b/>
        </w:rPr>
        <w:t>participant</w:t>
      </w:r>
      <w:ins w:id="247" w:author="Tomat Anthony" w:date="2016-04-27T11:11:00Z">
        <w:r w:rsidR="00DB0753">
          <w:rPr>
            <w:b/>
          </w:rPr>
          <w:t xml:space="preserve"> (faisant parti d’un groupe)</w:t>
        </w:r>
      </w:ins>
      <w:r>
        <w:t xml:space="preserve">, je veux qu’il me soit possible de </w:t>
      </w:r>
      <w:r>
        <w:rPr>
          <w:b/>
        </w:rPr>
        <w:t>m’authentifier sur une instance Odoo SaaS</w:t>
      </w:r>
      <w:ins w:id="248" w:author="Tomat Anthony" w:date="2016-04-27T11:11:00Z">
        <w:r w:rsidR="00DB0753">
          <w:rPr>
            <w:b/>
          </w:rPr>
          <w:t xml:space="preserve"> qui m’est dédiée</w:t>
        </w:r>
      </w:ins>
      <w:r>
        <w:t xml:space="preserve"> afin de </w:t>
      </w:r>
      <w:r>
        <w:rPr>
          <w:b/>
        </w:rPr>
        <w:t>pouvoir rejoindre une partie</w:t>
      </w:r>
      <w:r>
        <w:t> ».</w:t>
      </w:r>
    </w:p>
    <w:p w14:paraId="5EAD6DC0" w14:textId="3ADD54A5" w:rsidR="00C23DFE" w:rsidRDefault="00C23DFE" w:rsidP="00C23DFE">
      <w:pPr>
        <w:pStyle w:val="Pardeliste"/>
        <w:numPr>
          <w:ilvl w:val="0"/>
          <w:numId w:val="11"/>
        </w:numPr>
      </w:pPr>
      <w:r>
        <w:t xml:space="preserve">« En tant que </w:t>
      </w:r>
      <w:r w:rsidRPr="00C23DFE">
        <w:rPr>
          <w:b/>
        </w:rPr>
        <w:t>responsable des ventes</w:t>
      </w:r>
      <w:r>
        <w:t xml:space="preserve">, je veux qu’il me soit possible de </w:t>
      </w:r>
      <w:r w:rsidRPr="00C23DFE">
        <w:rPr>
          <w:b/>
        </w:rPr>
        <w:t>gérer mes conditions de vente</w:t>
      </w:r>
      <w:r w:rsidR="00340256">
        <w:rPr>
          <w:b/>
        </w:rPr>
        <w:t xml:space="preserve"> sur une instance Odoo Saas</w:t>
      </w:r>
      <w:r>
        <w:t xml:space="preserve"> afin d’</w:t>
      </w:r>
      <w:r w:rsidRPr="00C23DFE">
        <w:rPr>
          <w:b/>
        </w:rPr>
        <w:t xml:space="preserve">impacter </w:t>
      </w:r>
      <w:del w:id="249" w:author="Tomat Anthony" w:date="2016-04-27T11:12:00Z">
        <w:r w:rsidRPr="00C23DFE" w:rsidDel="00DB0753">
          <w:rPr>
            <w:b/>
          </w:rPr>
          <w:delText>mes volumes</w:delText>
        </w:r>
      </w:del>
      <w:ins w:id="250" w:author="Tomat Anthony" w:date="2016-04-27T11:12:00Z">
        <w:r w:rsidR="00DB0753">
          <w:rPr>
            <w:b/>
          </w:rPr>
          <w:t>le volume</w:t>
        </w:r>
      </w:ins>
      <w:r w:rsidRPr="00C23DFE">
        <w:rPr>
          <w:b/>
        </w:rPr>
        <w:t xml:space="preserve"> de</w:t>
      </w:r>
      <w:ins w:id="251" w:author="Tomat Anthony" w:date="2016-04-27T11:12:00Z">
        <w:r w:rsidR="00DB0753">
          <w:rPr>
            <w:b/>
          </w:rPr>
          <w:t>s</w:t>
        </w:r>
      </w:ins>
      <w:r w:rsidRPr="00C23DFE">
        <w:rPr>
          <w:b/>
        </w:rPr>
        <w:t xml:space="preserve"> vente</w:t>
      </w:r>
      <w:ins w:id="252" w:author="Tomat Anthony" w:date="2016-04-27T11:12:00Z">
        <w:r w:rsidR="00DB0753">
          <w:rPr>
            <w:b/>
          </w:rPr>
          <w:t>s</w:t>
        </w:r>
      </w:ins>
      <w:r>
        <w:t> ».</w:t>
      </w:r>
    </w:p>
    <w:p w14:paraId="2DC29B72" w14:textId="52A4EB1F" w:rsidR="00C23DFE" w:rsidRDefault="00C23DFE" w:rsidP="00C23DFE">
      <w:pPr>
        <w:pStyle w:val="Pardeliste"/>
        <w:numPr>
          <w:ilvl w:val="0"/>
          <w:numId w:val="11"/>
        </w:numPr>
      </w:pPr>
      <w:r>
        <w:t xml:space="preserve">« En tant que </w:t>
      </w:r>
      <w:r w:rsidRPr="00C23DFE">
        <w:rPr>
          <w:b/>
        </w:rPr>
        <w:t>responsable des ventes</w:t>
      </w:r>
      <w:r>
        <w:t>, je veux qu’il me soit possible d’</w:t>
      </w:r>
      <w:r w:rsidRPr="00C23DFE">
        <w:rPr>
          <w:b/>
        </w:rPr>
        <w:t>investir dans une campagne publicitaire ciblée</w:t>
      </w:r>
      <w:r w:rsidR="00340256">
        <w:rPr>
          <w:b/>
        </w:rPr>
        <w:t xml:space="preserve"> sur une instance Odoo Saas</w:t>
      </w:r>
      <w:r>
        <w:t xml:space="preserve"> afin d’</w:t>
      </w:r>
      <w:r w:rsidRPr="00C23DFE">
        <w:rPr>
          <w:b/>
        </w:rPr>
        <w:t>augmenter l’attrait des consommateurs pour un produit distinct</w:t>
      </w:r>
      <w:r w:rsidR="00092D1C">
        <w:t> </w:t>
      </w:r>
      <w:r>
        <w:t>».</w:t>
      </w:r>
    </w:p>
    <w:p w14:paraId="175B0D56" w14:textId="1A15E217" w:rsidR="00974647" w:rsidDel="00DB0753" w:rsidRDefault="00974647">
      <w:pPr>
        <w:pStyle w:val="Pardeliste"/>
        <w:numPr>
          <w:ilvl w:val="0"/>
          <w:numId w:val="11"/>
        </w:numPr>
        <w:rPr>
          <w:del w:id="253" w:author="Tomat Anthony" w:date="2016-04-27T11:13:00Z"/>
        </w:rPr>
      </w:pPr>
      <w:r>
        <w:t xml:space="preserve">« En tant que </w:t>
      </w:r>
      <w:r w:rsidRPr="00C23DFE">
        <w:rPr>
          <w:b/>
        </w:rPr>
        <w:t>responsable des ventes</w:t>
      </w:r>
      <w:r>
        <w:t xml:space="preserve">, je veux qu’il me soit possible de </w:t>
      </w:r>
      <w:r>
        <w:rPr>
          <w:b/>
        </w:rPr>
        <w:t>visualiser ma progression</w:t>
      </w:r>
      <w:r w:rsidR="00C06867">
        <w:rPr>
          <w:b/>
        </w:rPr>
        <w:t xml:space="preserve"> dans le PGI</w:t>
      </w:r>
      <w:r>
        <w:t xml:space="preserve"> afin de </w:t>
      </w:r>
      <w:r w:rsidRPr="00974647">
        <w:rPr>
          <w:b/>
        </w:rPr>
        <w:t xml:space="preserve">m’informer et </w:t>
      </w:r>
      <w:r w:rsidR="00092D1C">
        <w:rPr>
          <w:b/>
        </w:rPr>
        <w:t xml:space="preserve">de </w:t>
      </w:r>
      <w:r w:rsidRPr="00974647">
        <w:rPr>
          <w:b/>
        </w:rPr>
        <w:t>mesurer ma performance</w:t>
      </w:r>
      <w:r>
        <w:t> ».</w:t>
      </w:r>
    </w:p>
    <w:p w14:paraId="4F50D08B" w14:textId="3B2776C2" w:rsidR="00974647" w:rsidRDefault="00974647" w:rsidP="00DB0753">
      <w:pPr>
        <w:pStyle w:val="Pardeliste"/>
        <w:numPr>
          <w:ilvl w:val="0"/>
          <w:numId w:val="11"/>
        </w:numPr>
      </w:pPr>
      <w:del w:id="254" w:author="Tomat Anthony" w:date="2016-04-27T11:13:00Z">
        <w:r w:rsidDel="00DB0753">
          <w:delText xml:space="preserve">« En tant que </w:delText>
        </w:r>
        <w:r w:rsidRPr="00974647" w:rsidDel="00DB0753">
          <w:rPr>
            <w:b/>
          </w:rPr>
          <w:delText>responsable des ventes</w:delText>
        </w:r>
        <w:r w:rsidDel="00DB0753">
          <w:delText xml:space="preserve">, je veux qu’il me soit possible de </w:delText>
        </w:r>
        <w:r w:rsidRPr="00974647" w:rsidDel="00DB0753">
          <w:rPr>
            <w:b/>
          </w:rPr>
          <w:delText>gérer mes conditions de vente</w:delText>
        </w:r>
        <w:r w:rsidDel="00DB0753">
          <w:delText xml:space="preserve"> afin d’</w:delText>
        </w:r>
        <w:r w:rsidRPr="00974647" w:rsidDel="00DB0753">
          <w:rPr>
            <w:b/>
          </w:rPr>
          <w:delText>impacter mes volumes de vente</w:delText>
        </w:r>
        <w:r w:rsidDel="00DB0753">
          <w:delText> ».</w:delText>
        </w:r>
      </w:del>
    </w:p>
    <w:p w14:paraId="47F4C86E" w14:textId="297B274B" w:rsidR="00092D1C" w:rsidRDefault="00092D1C" w:rsidP="00092D1C">
      <w:pPr>
        <w:pStyle w:val="Pardeliste"/>
        <w:numPr>
          <w:ilvl w:val="0"/>
          <w:numId w:val="11"/>
        </w:numPr>
      </w:pPr>
      <w:r>
        <w:t xml:space="preserve">« En tant que </w:t>
      </w:r>
      <w:r>
        <w:rPr>
          <w:b/>
        </w:rPr>
        <w:t>professeur</w:t>
      </w:r>
      <w:r>
        <w:t xml:space="preserve">, je veux qu’il me soit possible de </w:t>
      </w:r>
      <w:r>
        <w:rPr>
          <w:b/>
        </w:rPr>
        <w:t xml:space="preserve">de paramétrer une nouvelle partie </w:t>
      </w:r>
      <w:r>
        <w:t xml:space="preserve">afin de </w:t>
      </w:r>
      <w:r>
        <w:rPr>
          <w:b/>
        </w:rPr>
        <w:t xml:space="preserve">démarrer une nouvelle </w:t>
      </w:r>
      <w:del w:id="255" w:author="Tomat Anthony" w:date="2016-04-27T11:13:00Z">
        <w:r w:rsidDel="00DB0753">
          <w:rPr>
            <w:b/>
          </w:rPr>
          <w:delText>partie</w:delText>
        </w:r>
      </w:del>
      <w:ins w:id="256" w:author="Tomat Anthony" w:date="2016-04-27T11:13:00Z">
        <w:r w:rsidR="00DB0753">
          <w:rPr>
            <w:b/>
          </w:rPr>
          <w:t>simulation</w:t>
        </w:r>
      </w:ins>
      <w:r>
        <w:t> ».</w:t>
      </w:r>
    </w:p>
    <w:p w14:paraId="3DAA4005" w14:textId="3B76645B" w:rsidR="00092D1C" w:rsidRDefault="00092D1C" w:rsidP="00092D1C">
      <w:pPr>
        <w:pStyle w:val="Pardeliste"/>
        <w:numPr>
          <w:ilvl w:val="0"/>
          <w:numId w:val="11"/>
        </w:numPr>
      </w:pPr>
      <w:r>
        <w:t xml:space="preserve">« En tant que </w:t>
      </w:r>
      <w:r>
        <w:rPr>
          <w:b/>
        </w:rPr>
        <w:t>professeur</w:t>
      </w:r>
      <w:r>
        <w:t xml:space="preserve">, je veux qu’il me soit possible de </w:t>
      </w:r>
      <w:r>
        <w:rPr>
          <w:b/>
        </w:rPr>
        <w:t xml:space="preserve">démarrer une nouvelle partie </w:t>
      </w:r>
      <w:r>
        <w:t xml:space="preserve">afin de </w:t>
      </w:r>
      <w:r>
        <w:rPr>
          <w:b/>
        </w:rPr>
        <w:t>dispenser une leçon</w:t>
      </w:r>
      <w:r>
        <w:t> ».</w:t>
      </w:r>
    </w:p>
    <w:p w14:paraId="30C5CEFC" w14:textId="56759531" w:rsidR="00C23DFE" w:rsidRDefault="00C23DFE" w:rsidP="00C23DFE">
      <w:pPr>
        <w:pStyle w:val="Pardeliste"/>
        <w:numPr>
          <w:ilvl w:val="0"/>
          <w:numId w:val="11"/>
        </w:numPr>
      </w:pPr>
      <w:r>
        <w:t xml:space="preserve">« En tant que </w:t>
      </w:r>
      <w:r>
        <w:rPr>
          <w:b/>
        </w:rPr>
        <w:t>professeur</w:t>
      </w:r>
      <w:r>
        <w:t>, je veux qu’il me soit possible d’</w:t>
      </w:r>
      <w:r w:rsidRPr="00C23DFE">
        <w:rPr>
          <w:b/>
        </w:rPr>
        <w:t xml:space="preserve">avoir un retour sur </w:t>
      </w:r>
      <w:r w:rsidR="00092D1C">
        <w:rPr>
          <w:b/>
        </w:rPr>
        <w:t>la partie</w:t>
      </w:r>
      <w:r>
        <w:t xml:space="preserve"> afin de </w:t>
      </w:r>
      <w:r>
        <w:rPr>
          <w:b/>
        </w:rPr>
        <w:t>visualiser l</w:t>
      </w:r>
      <w:ins w:id="257" w:author="Tomat Anthony" w:date="2016-04-27T11:13:00Z">
        <w:r w:rsidR="00DB0753">
          <w:rPr>
            <w:b/>
          </w:rPr>
          <w:t>es</w:t>
        </w:r>
      </w:ins>
      <w:del w:id="258" w:author="Tomat Anthony" w:date="2016-04-27T11:13:00Z">
        <w:r w:rsidDel="00DB0753">
          <w:rPr>
            <w:b/>
          </w:rPr>
          <w:delText>a</w:delText>
        </w:r>
      </w:del>
      <w:r>
        <w:rPr>
          <w:b/>
        </w:rPr>
        <w:t xml:space="preserve"> </w:t>
      </w:r>
      <w:del w:id="259" w:author="Tomat Anthony" w:date="2016-04-27T11:13:00Z">
        <w:r w:rsidDel="00DB0753">
          <w:rPr>
            <w:b/>
          </w:rPr>
          <w:delText xml:space="preserve">performance </w:delText>
        </w:r>
      </w:del>
      <w:ins w:id="260" w:author="Tomat Anthony" w:date="2016-04-27T11:13:00Z">
        <w:r w:rsidR="00DB0753">
          <w:rPr>
            <w:b/>
          </w:rPr>
          <w:t xml:space="preserve">opérations </w:t>
        </w:r>
      </w:ins>
      <w:r w:rsidR="00CE3BC1">
        <w:rPr>
          <w:b/>
        </w:rPr>
        <w:t>survenues</w:t>
      </w:r>
      <w:ins w:id="261" w:author="Tomat Anthony" w:date="2016-04-27T11:13:00Z">
        <w:r w:rsidR="00DB0753">
          <w:rPr>
            <w:b/>
          </w:rPr>
          <w:t xml:space="preserve"> durant la partie</w:t>
        </w:r>
      </w:ins>
      <w:del w:id="262" w:author="Tomat Anthony" w:date="2016-04-27T11:14:00Z">
        <w:r w:rsidDel="00DB0753">
          <w:rPr>
            <w:b/>
          </w:rPr>
          <w:delText>de mes étudiants</w:delText>
        </w:r>
      </w:del>
      <w:r>
        <w:t> ».</w:t>
      </w:r>
    </w:p>
    <w:p w14:paraId="1BDCEAFE" w14:textId="37DC2F4E" w:rsidR="00340256" w:rsidRDefault="00340256" w:rsidP="00340256">
      <w:r>
        <w:t>Il est primordial de prendre ces fonctionnalités avec du recul. Ces dernières sont mentionnées dans ce document sur l’hypothèse qu’elles sont réalisables. Par conséquent, des changements peuvent intervenir durant la réalisation du projet.</w:t>
      </w:r>
    </w:p>
    <w:p w14:paraId="3D552C35" w14:textId="1F5AFA2F" w:rsidR="00974647" w:rsidRDefault="00974647" w:rsidP="00974647">
      <w:r>
        <w:t>Ndlr : Le rôle de responsable des ventes est endossé par le personae du participant.</w:t>
      </w:r>
      <w:ins w:id="263" w:author="Tomat Anthony" w:date="2016-04-27T11:11:00Z">
        <w:r w:rsidR="00DB0753">
          <w:t xml:space="preserve"> Le proof of concept met en évidence le pilotage des ventes.</w:t>
        </w:r>
      </w:ins>
    </w:p>
    <w:p w14:paraId="6F696EEC" w14:textId="2FA2715D" w:rsidR="00AE55C8" w:rsidRDefault="00AE55C8" w:rsidP="00C23DFE">
      <w:pPr>
        <w:pStyle w:val="Pardeliste"/>
        <w:numPr>
          <w:ilvl w:val="0"/>
          <w:numId w:val="11"/>
        </w:numPr>
      </w:pPr>
      <w:r>
        <w:br w:type="page"/>
      </w:r>
    </w:p>
    <w:p w14:paraId="00C3B1AD" w14:textId="6972DEDF" w:rsidR="00354A48" w:rsidRDefault="00D91B59" w:rsidP="00354A48">
      <w:pPr>
        <w:pStyle w:val="Titre1"/>
      </w:pPr>
      <w:bookmarkStart w:id="264" w:name="_Toc449701706"/>
      <w:r>
        <w:lastRenderedPageBreak/>
        <w:t>Sources d’informations</w:t>
      </w:r>
      <w:bookmarkEnd w:id="264"/>
    </w:p>
    <w:p w14:paraId="49EE5CA5" w14:textId="1ED41158" w:rsidR="00354A48" w:rsidRDefault="00354A48" w:rsidP="00354A48">
      <w:r>
        <w:t>À fin de s’appuyer sur des bases théoriques</w:t>
      </w:r>
      <w:r w:rsidR="00D91B59">
        <w:t xml:space="preserve"> solides, puis effectuer une revue de littérature rigoureuse, </w:t>
      </w:r>
      <w:r w:rsidR="00345B4E">
        <w:t xml:space="preserve">les éléments qui suivent </w:t>
      </w:r>
      <w:r w:rsidR="00D91B59">
        <w:t>servent de support</w:t>
      </w:r>
      <w:r>
        <w:t xml:space="preserve"> durant </w:t>
      </w:r>
      <w:r w:rsidR="00D91B59">
        <w:t xml:space="preserve">tout </w:t>
      </w:r>
      <w:r>
        <w:t>le déroulement du travail de Bachelor :</w:t>
      </w:r>
    </w:p>
    <w:p w14:paraId="6C550734" w14:textId="4D09C99B" w:rsidR="00345B4E" w:rsidRDefault="00345B4E" w:rsidP="00031BCA">
      <w:pPr>
        <w:pStyle w:val="Pardeliste"/>
        <w:numPr>
          <w:ilvl w:val="0"/>
          <w:numId w:val="11"/>
        </w:numPr>
      </w:pPr>
      <w:r w:rsidRPr="00031BCA">
        <w:rPr>
          <w:b/>
        </w:rPr>
        <w:t>Introduction à la gestion d'entreprise</w:t>
      </w:r>
      <w:r>
        <w:t xml:space="preserve">. [ISBN </w:t>
      </w:r>
      <w:r w:rsidRPr="00345B4E">
        <w:t>:</w:t>
      </w:r>
      <w:r>
        <w:t xml:space="preserve"> </w:t>
      </w:r>
      <w:r w:rsidRPr="00345B4E">
        <w:t>978</w:t>
      </w:r>
      <w:r>
        <w:t>-</w:t>
      </w:r>
      <w:r w:rsidRPr="00345B4E">
        <w:t>3</w:t>
      </w:r>
      <w:r>
        <w:t>-</w:t>
      </w:r>
      <w:r w:rsidRPr="00345B4E">
        <w:t>0390</w:t>
      </w:r>
      <w:r>
        <w:t>-</w:t>
      </w:r>
      <w:r w:rsidRPr="00345B4E">
        <w:t>9128</w:t>
      </w:r>
      <w:r>
        <w:t>-</w:t>
      </w:r>
      <w:r w:rsidRPr="00345B4E">
        <w:t>7</w:t>
      </w:r>
      <w:r>
        <w:t>]</w:t>
      </w:r>
    </w:p>
    <w:p w14:paraId="38A77AE5" w14:textId="09114307" w:rsidR="00132B39" w:rsidRDefault="00132B39" w:rsidP="00031BCA">
      <w:pPr>
        <w:pStyle w:val="Pardeliste"/>
        <w:numPr>
          <w:ilvl w:val="0"/>
          <w:numId w:val="11"/>
        </w:numPr>
      </w:pPr>
      <w:r w:rsidRPr="00031BCA">
        <w:rPr>
          <w:b/>
        </w:rPr>
        <w:t>Conduite de projets agiles</w:t>
      </w:r>
      <w:r>
        <w:t xml:space="preserve"> – Management alternatif dans une équipe de développement agile. [</w:t>
      </w:r>
      <w:r w:rsidRPr="00132B39">
        <w:t>ISBN : 978-2-7460-9603-5</w:t>
      </w:r>
      <w:r>
        <w:t>]</w:t>
      </w:r>
    </w:p>
    <w:p w14:paraId="33F90F5F" w14:textId="05356449" w:rsidR="00345B4E" w:rsidRDefault="00345B4E" w:rsidP="00031BCA">
      <w:pPr>
        <w:pStyle w:val="Pardeliste"/>
        <w:numPr>
          <w:ilvl w:val="0"/>
          <w:numId w:val="11"/>
        </w:numPr>
      </w:pPr>
      <w:r w:rsidRPr="00031BCA">
        <w:rPr>
          <w:b/>
        </w:rPr>
        <w:t>Design Patterns en Java</w:t>
      </w:r>
      <w:r>
        <w:t xml:space="preserve"> – Les 23 modèles de conception : descriptions et solutions illustrées en UML 2 et Java. [ISBN : </w:t>
      </w:r>
      <w:r w:rsidRPr="00345B4E">
        <w:t>978-2-7460-8051-5</w:t>
      </w:r>
      <w:r>
        <w:t>].</w:t>
      </w:r>
    </w:p>
    <w:p w14:paraId="76451704" w14:textId="2779BBF6" w:rsidR="00132B39" w:rsidRDefault="00132B39" w:rsidP="00031BCA">
      <w:pPr>
        <w:pStyle w:val="Pardeliste"/>
        <w:numPr>
          <w:ilvl w:val="0"/>
          <w:numId w:val="11"/>
        </w:numPr>
      </w:pPr>
      <w:r w:rsidRPr="00031BCA">
        <w:rPr>
          <w:b/>
        </w:rPr>
        <w:t>Odoo Doc – http://www.odoo.com/documentation/ :</w:t>
      </w:r>
      <w:r>
        <w:t xml:space="preserve"> Accès à la documentation originale.</w:t>
      </w:r>
    </w:p>
    <w:p w14:paraId="0344CBAD" w14:textId="546F3406" w:rsidR="00625CEC" w:rsidRDefault="00625CEC" w:rsidP="00031BCA">
      <w:pPr>
        <w:pStyle w:val="Pardeliste"/>
        <w:numPr>
          <w:ilvl w:val="0"/>
          <w:numId w:val="11"/>
        </w:numPr>
      </w:pPr>
      <w:r w:rsidRPr="00625CEC">
        <w:rPr>
          <w:b/>
        </w:rPr>
        <w:t>Swissuniversities – http://www.swissuniversities.ch/ :</w:t>
      </w:r>
      <w:r>
        <w:t xml:space="preserve"> Pour la recherche d’articles dans des bases de données spécifiques par domaine.</w:t>
      </w:r>
    </w:p>
    <w:p w14:paraId="52CB6DB2" w14:textId="3909C91A" w:rsidR="007C0B5E" w:rsidRDefault="007C0B5E" w:rsidP="00031BCA">
      <w:pPr>
        <w:pStyle w:val="Pardeliste"/>
        <w:numPr>
          <w:ilvl w:val="0"/>
          <w:numId w:val="11"/>
        </w:numPr>
      </w:pPr>
      <w:r>
        <w:rPr>
          <w:b/>
        </w:rPr>
        <w:t xml:space="preserve">Systèmes d’Information et Management – </w:t>
      </w:r>
      <w:r w:rsidRPr="007C0B5E">
        <w:rPr>
          <w:b/>
        </w:rPr>
        <w:t>http://revuesim.org/sim</w:t>
      </w:r>
      <w:r>
        <w:rPr>
          <w:b/>
        </w:rPr>
        <w:t xml:space="preserve">/ : </w:t>
      </w:r>
      <w:r w:rsidRPr="007C0B5E">
        <w:t>Pour la recherche d’articles.</w:t>
      </w:r>
    </w:p>
    <w:p w14:paraId="4774C3D6" w14:textId="589C68DA" w:rsidR="007C0B5E" w:rsidRDefault="007C0B5E" w:rsidP="00031BCA">
      <w:pPr>
        <w:pStyle w:val="Pardeliste"/>
        <w:numPr>
          <w:ilvl w:val="0"/>
          <w:numId w:val="11"/>
        </w:numPr>
      </w:pPr>
      <w:r w:rsidRPr="007C0B5E">
        <w:rPr>
          <w:b/>
        </w:rPr>
        <w:t>Google Scholar – http://scholar.google.ch/ :</w:t>
      </w:r>
      <w:r>
        <w:t xml:space="preserve"> Pour la recherche d’articles.</w:t>
      </w:r>
    </w:p>
    <w:p w14:paraId="3FC88DBC" w14:textId="5F90D005" w:rsidR="00345B4E" w:rsidRDefault="00345B4E" w:rsidP="00031BCA">
      <w:pPr>
        <w:pStyle w:val="Pardeliste"/>
        <w:numPr>
          <w:ilvl w:val="0"/>
          <w:numId w:val="11"/>
        </w:numPr>
      </w:pPr>
      <w:r w:rsidRPr="00031BCA">
        <w:rPr>
          <w:b/>
        </w:rPr>
        <w:t>Logistique &amp; Management – http://www.logistique-management.com/ :</w:t>
      </w:r>
      <w:r>
        <w:t xml:space="preserve"> Pour trouver des informations métiers sur le management et la logistique en entreprise.</w:t>
      </w:r>
    </w:p>
    <w:p w14:paraId="69FE8461" w14:textId="21956848" w:rsidR="00354A48" w:rsidRDefault="00354A48" w:rsidP="00031BCA">
      <w:pPr>
        <w:pStyle w:val="Pardeliste"/>
        <w:numPr>
          <w:ilvl w:val="0"/>
          <w:numId w:val="11"/>
        </w:numPr>
      </w:pPr>
      <w:r w:rsidRPr="00031BCA">
        <w:rPr>
          <w:b/>
        </w:rPr>
        <w:t>OpenClassroms – http://openclassrooms.com/ :</w:t>
      </w:r>
      <w:r>
        <w:t xml:space="preserve"> Pour toutes interrogations sur des technologies informatiques.</w:t>
      </w:r>
    </w:p>
    <w:p w14:paraId="601F4DDA" w14:textId="6F647408" w:rsidR="00354A48" w:rsidRDefault="00354A48" w:rsidP="00031BCA">
      <w:pPr>
        <w:pStyle w:val="Pardeliste"/>
        <w:numPr>
          <w:ilvl w:val="0"/>
          <w:numId w:val="11"/>
        </w:numPr>
      </w:pPr>
      <w:r w:rsidRPr="00031BCA">
        <w:rPr>
          <w:b/>
        </w:rPr>
        <w:t>Developpez.com - http://www.developpez.com/ :</w:t>
      </w:r>
      <w:r>
        <w:t xml:space="preserve"> Pour des informations sur le développement et les solutions IT.</w:t>
      </w:r>
    </w:p>
    <w:p w14:paraId="7BC45A07" w14:textId="710218B3" w:rsidR="00354A48" w:rsidRDefault="00354A48" w:rsidP="00031BCA">
      <w:pPr>
        <w:pStyle w:val="Pardeliste"/>
        <w:numPr>
          <w:ilvl w:val="0"/>
          <w:numId w:val="11"/>
        </w:numPr>
      </w:pPr>
      <w:r w:rsidRPr="00031BCA">
        <w:rPr>
          <w:b/>
        </w:rPr>
        <w:t xml:space="preserve">Stack Overflow – http://stackoverflow.com/ : </w:t>
      </w:r>
      <w:r>
        <w:t>Pour résoudre certains problème grâce à son bon forum d’échanges.</w:t>
      </w:r>
    </w:p>
    <w:p w14:paraId="2440066F" w14:textId="268AC01E" w:rsidR="00354A48" w:rsidRPr="00354A48" w:rsidRDefault="00345B4E" w:rsidP="00031BCA">
      <w:pPr>
        <w:pStyle w:val="Pardeliste"/>
        <w:numPr>
          <w:ilvl w:val="0"/>
          <w:numId w:val="11"/>
        </w:numPr>
      </w:pPr>
      <w:r w:rsidRPr="00031BCA">
        <w:rPr>
          <w:b/>
        </w:rPr>
        <w:t>Jean-Michel Doudoux – http://www.jmdoudoux.fr/accueil_java.htm/ :</w:t>
      </w:r>
      <w:r>
        <w:t xml:space="preserve"> Informations sur la plateforme de développement Java.</w:t>
      </w:r>
    </w:p>
    <w:p w14:paraId="004AD11E" w14:textId="77777777" w:rsidR="00B77372" w:rsidRDefault="00354A48" w:rsidP="00354A48">
      <w:r>
        <w:br w:type="page"/>
      </w:r>
    </w:p>
    <w:p w14:paraId="61FFCC7F" w14:textId="3506FECC" w:rsidR="00B77372" w:rsidRDefault="00B77372" w:rsidP="00B77372">
      <w:pPr>
        <w:pStyle w:val="Titre1"/>
      </w:pPr>
      <w:bookmarkStart w:id="265" w:name="_Toc449701707"/>
      <w:r>
        <w:lastRenderedPageBreak/>
        <w:t>Bibliographie</w:t>
      </w:r>
      <w:bookmarkEnd w:id="265"/>
    </w:p>
    <w:p w14:paraId="5B4F21DE" w14:textId="03803570" w:rsidR="00D153D3" w:rsidRPr="00D153D3" w:rsidRDefault="00D153D3" w:rsidP="00D153D3">
      <w:pPr>
        <w:widowControl w:val="0"/>
        <w:autoSpaceDE w:val="0"/>
        <w:autoSpaceDN w:val="0"/>
        <w:adjustRightInd w:val="0"/>
        <w:rPr>
          <w:rFonts w:eastAsia="Times New Roman" w:cs="Times New Roman"/>
          <w:noProof/>
        </w:rPr>
      </w:pPr>
      <w:r>
        <w:fldChar w:fldCharType="begin" w:fldLock="1"/>
      </w:r>
      <w:r>
        <w:instrText xml:space="preserve">ADDIN Mendeley Bibliography CSL_BIBLIOGRAPHY </w:instrText>
      </w:r>
      <w:r>
        <w:fldChar w:fldCharType="separate"/>
      </w:r>
      <w:r w:rsidRPr="00D153D3">
        <w:rPr>
          <w:rFonts w:eastAsia="Times New Roman" w:cs="Times New Roman"/>
          <w:noProof/>
        </w:rPr>
        <w:t xml:space="preserve">BOUGHZALA, Imed, 2014. Characterizing the Serious Game and Assessing Learning Goals. In : </w:t>
      </w:r>
      <w:r w:rsidRPr="00D153D3">
        <w:rPr>
          <w:rFonts w:eastAsia="Times New Roman" w:cs="Times New Roman"/>
          <w:i/>
          <w:iCs/>
          <w:noProof/>
        </w:rPr>
        <w:t>Systèmes d’information et Management</w:t>
      </w:r>
      <w:r w:rsidRPr="00D153D3">
        <w:rPr>
          <w:rFonts w:eastAsia="Times New Roman" w:cs="Times New Roman"/>
          <w:noProof/>
        </w:rPr>
        <w:t>. 2014. Vol. 19, n° 3, p. 9</w:t>
      </w:r>
      <w:r w:rsidRPr="00D153D3">
        <w:rPr>
          <w:rFonts w:eastAsia="MS Mincho" w:cs="MS Mincho"/>
          <w:noProof/>
        </w:rPr>
        <w:t>‑</w:t>
      </w:r>
      <w:r w:rsidRPr="00D153D3">
        <w:rPr>
          <w:rFonts w:eastAsia="Times New Roman" w:cs="Times New Roman"/>
          <w:noProof/>
        </w:rPr>
        <w:t xml:space="preserve">37. DOI 10.9876/sim.v19i3.564. </w:t>
      </w:r>
    </w:p>
    <w:p w14:paraId="05D32D06" w14:textId="77777777" w:rsidR="00D153D3" w:rsidRPr="00D153D3" w:rsidRDefault="00D153D3" w:rsidP="00D153D3">
      <w:pPr>
        <w:widowControl w:val="0"/>
        <w:autoSpaceDE w:val="0"/>
        <w:autoSpaceDN w:val="0"/>
        <w:adjustRightInd w:val="0"/>
        <w:rPr>
          <w:rFonts w:eastAsia="Times New Roman" w:cs="Times New Roman"/>
          <w:noProof/>
        </w:rPr>
      </w:pPr>
      <w:r w:rsidRPr="00D153D3">
        <w:rPr>
          <w:rFonts w:eastAsia="Times New Roman" w:cs="Times New Roman"/>
          <w:noProof/>
        </w:rPr>
        <w:t xml:space="preserve">LEARNING WORLD et WISE, 2014. </w:t>
      </w:r>
      <w:r w:rsidRPr="00D153D3">
        <w:rPr>
          <w:rFonts w:eastAsia="Times New Roman" w:cs="Times New Roman"/>
          <w:i/>
          <w:iCs/>
          <w:noProof/>
        </w:rPr>
        <w:t>Learning World: Learning through « Serious Games »</w:t>
      </w:r>
      <w:r w:rsidRPr="00D153D3">
        <w:rPr>
          <w:rFonts w:eastAsia="Times New Roman" w:cs="Times New Roman"/>
          <w:noProof/>
        </w:rPr>
        <w:t xml:space="preserve"> [en ligne]. 2014. Disponible à l’adresse : http://www.wise-qatar.org/learning-world-game-based-learning. </w:t>
      </w:r>
    </w:p>
    <w:p w14:paraId="1172FDD3" w14:textId="77777777" w:rsidR="00D153D3" w:rsidRPr="00D153D3" w:rsidRDefault="00D153D3" w:rsidP="00D153D3">
      <w:pPr>
        <w:widowControl w:val="0"/>
        <w:autoSpaceDE w:val="0"/>
        <w:autoSpaceDN w:val="0"/>
        <w:adjustRightInd w:val="0"/>
        <w:rPr>
          <w:noProof/>
        </w:rPr>
      </w:pPr>
      <w:r w:rsidRPr="00D153D3">
        <w:rPr>
          <w:rFonts w:eastAsia="Times New Roman" w:cs="Times New Roman"/>
          <w:noProof/>
        </w:rPr>
        <w:t xml:space="preserve">QUINCHE, Florence, 2013. Game Based Learning Apprendre avec les jeux vidéo. In : [en ligne]. 2013. p. 48. Disponible à l’adresse : educa.ch. </w:t>
      </w:r>
    </w:p>
    <w:p w14:paraId="2D551B59" w14:textId="080BBDCA" w:rsidR="00B77372" w:rsidRDefault="00D153D3" w:rsidP="00354A48">
      <w:r>
        <w:fldChar w:fldCharType="end"/>
      </w:r>
    </w:p>
    <w:p w14:paraId="3FB16302" w14:textId="5145133C" w:rsidR="00B77372" w:rsidRDefault="00B77372" w:rsidP="00354A48">
      <w:r>
        <w:br w:type="page"/>
      </w:r>
    </w:p>
    <w:p w14:paraId="219C3285" w14:textId="77777777" w:rsidR="00354A48" w:rsidRDefault="00354A48" w:rsidP="00354A48"/>
    <w:p w14:paraId="317B28D6" w14:textId="5CDA64BE" w:rsidR="00270334" w:rsidRDefault="00270334" w:rsidP="00270334">
      <w:pPr>
        <w:pStyle w:val="Titre1"/>
      </w:pPr>
      <w:bookmarkStart w:id="266" w:name="_Toc449701708"/>
      <w:r>
        <w:t>Authentification</w:t>
      </w:r>
      <w:bookmarkEnd w:id="266"/>
    </w:p>
    <w:tbl>
      <w:tblPr>
        <w:tblStyle w:val="Grilledutableau"/>
        <w:tblW w:w="49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3031"/>
        <w:gridCol w:w="2653"/>
      </w:tblGrid>
      <w:tr w:rsidR="00EA3D3C" w14:paraId="203E8A32" w14:textId="77777777" w:rsidTr="00E21980">
        <w:trPr>
          <w:trHeight w:val="2939"/>
          <w:jc w:val="center"/>
        </w:trPr>
        <w:tc>
          <w:tcPr>
            <w:tcW w:w="5000" w:type="pct"/>
            <w:gridSpan w:val="3"/>
            <w:tcBorders>
              <w:bottom w:val="single" w:sz="4" w:space="0" w:color="auto"/>
            </w:tcBorders>
            <w:vAlign w:val="center"/>
          </w:tcPr>
          <w:p w14:paraId="1BB725EB" w14:textId="5C365853" w:rsidR="00EA3D3C" w:rsidRDefault="00EA3D3C" w:rsidP="00862C10">
            <w:pPr>
              <w:jc w:val="center"/>
              <w:rPr>
                <w:b/>
              </w:rPr>
            </w:pPr>
            <w:r>
              <w:rPr>
                <w:b/>
              </w:rPr>
              <w:t>HEG ARC – Haute Ecole de Gestion Arc</w:t>
            </w:r>
          </w:p>
          <w:p w14:paraId="4F523816" w14:textId="165CEDD3" w:rsidR="00EA3D3C" w:rsidRPr="00EA3D3C" w:rsidRDefault="00EA3D3C" w:rsidP="00862C10">
            <w:pPr>
              <w:jc w:val="center"/>
              <w:rPr>
                <w:b/>
              </w:rPr>
            </w:pPr>
            <w:r>
              <w:rPr>
                <w:b/>
              </w:rPr>
              <w:t>Neuchâtel – Suisse</w:t>
            </w:r>
          </w:p>
        </w:tc>
      </w:tr>
      <w:tr w:rsidR="003C455D" w14:paraId="40DD80E3" w14:textId="77777777" w:rsidTr="00E21980">
        <w:trPr>
          <w:trHeight w:hRule="exact" w:val="737"/>
          <w:jc w:val="center"/>
        </w:trPr>
        <w:tc>
          <w:tcPr>
            <w:tcW w:w="3478" w:type="pct"/>
            <w:gridSpan w:val="2"/>
            <w:tcBorders>
              <w:top w:val="single" w:sz="4" w:space="0" w:color="auto"/>
              <w:left w:val="single" w:sz="4" w:space="0" w:color="auto"/>
              <w:bottom w:val="single" w:sz="4" w:space="0" w:color="auto"/>
              <w:right w:val="double" w:sz="4" w:space="0" w:color="auto"/>
            </w:tcBorders>
            <w:vAlign w:val="center"/>
          </w:tcPr>
          <w:p w14:paraId="5F6D01BE" w14:textId="50298F2D" w:rsidR="003C455D" w:rsidRPr="00EA3D3C" w:rsidRDefault="003C455D" w:rsidP="003C455D">
            <w:pPr>
              <w:jc w:val="center"/>
              <w:rPr>
                <w:b/>
              </w:rPr>
            </w:pPr>
            <w:r>
              <w:rPr>
                <w:b/>
              </w:rPr>
              <w:t>Le mandant</w:t>
            </w:r>
          </w:p>
        </w:tc>
        <w:tc>
          <w:tcPr>
            <w:tcW w:w="1522" w:type="pct"/>
            <w:tcBorders>
              <w:top w:val="single" w:sz="4" w:space="0" w:color="auto"/>
              <w:left w:val="double" w:sz="4" w:space="0" w:color="auto"/>
              <w:bottom w:val="single" w:sz="4" w:space="0" w:color="auto"/>
              <w:right w:val="single" w:sz="4" w:space="0" w:color="auto"/>
            </w:tcBorders>
            <w:vAlign w:val="center"/>
          </w:tcPr>
          <w:p w14:paraId="73E8B10F" w14:textId="65668364" w:rsidR="003C455D" w:rsidRPr="00EA3D3C" w:rsidRDefault="003C455D" w:rsidP="003C455D">
            <w:pPr>
              <w:jc w:val="center"/>
              <w:rPr>
                <w:b/>
              </w:rPr>
            </w:pPr>
            <w:r>
              <w:rPr>
                <w:b/>
              </w:rPr>
              <w:t>Le mandataire</w:t>
            </w:r>
          </w:p>
        </w:tc>
      </w:tr>
      <w:tr w:rsidR="00EA3D3C" w14:paraId="433BB76A" w14:textId="77777777" w:rsidTr="00E21980">
        <w:trPr>
          <w:trHeight w:hRule="exact" w:val="1701"/>
          <w:jc w:val="center"/>
        </w:trPr>
        <w:tc>
          <w:tcPr>
            <w:tcW w:w="1739" w:type="pct"/>
            <w:tcBorders>
              <w:top w:val="single" w:sz="4" w:space="0" w:color="auto"/>
            </w:tcBorders>
            <w:vAlign w:val="center"/>
          </w:tcPr>
          <w:p w14:paraId="75B56A2A" w14:textId="38CE9558" w:rsidR="00EA3D3C" w:rsidRPr="00EA3D3C" w:rsidRDefault="00E94D2F" w:rsidP="003C455D">
            <w:pPr>
              <w:jc w:val="center"/>
              <w:rPr>
                <w:b/>
              </w:rPr>
            </w:pPr>
            <w:r>
              <w:rPr>
                <w:b/>
              </w:rPr>
              <w:t>A</w:t>
            </w:r>
            <w:r w:rsidR="00C751E6">
              <w:rPr>
                <w:b/>
              </w:rPr>
              <w:t xml:space="preserve">djoint du responsable </w:t>
            </w:r>
            <w:r w:rsidR="002E12FD">
              <w:rPr>
                <w:b/>
              </w:rPr>
              <w:t>de filière</w:t>
            </w:r>
          </w:p>
          <w:p w14:paraId="7AE344D6" w14:textId="70DB3077" w:rsidR="00EA3D3C" w:rsidRDefault="002E12FD" w:rsidP="003C455D">
            <w:pPr>
              <w:jc w:val="center"/>
            </w:pPr>
            <w:r>
              <w:t>Fabrice Camus</w:t>
            </w:r>
          </w:p>
        </w:tc>
        <w:tc>
          <w:tcPr>
            <w:tcW w:w="1739" w:type="pct"/>
            <w:tcBorders>
              <w:top w:val="single" w:sz="4" w:space="0" w:color="auto"/>
            </w:tcBorders>
            <w:vAlign w:val="center"/>
          </w:tcPr>
          <w:p w14:paraId="3F53D546" w14:textId="6844361F" w:rsidR="00EA3D3C" w:rsidRPr="00EA3D3C" w:rsidRDefault="00EA3D3C" w:rsidP="003C455D">
            <w:pPr>
              <w:jc w:val="center"/>
              <w:rPr>
                <w:b/>
              </w:rPr>
            </w:pPr>
            <w:r w:rsidRPr="00EA3D3C">
              <w:rPr>
                <w:b/>
              </w:rPr>
              <w:t>Directeur de travail</w:t>
            </w:r>
          </w:p>
          <w:p w14:paraId="7BD4B468" w14:textId="0E29A2EB" w:rsidR="00EA3D3C" w:rsidRDefault="00EA3D3C" w:rsidP="003C455D">
            <w:pPr>
              <w:jc w:val="center"/>
            </w:pPr>
            <w:r>
              <w:t>Boris Fritscher</w:t>
            </w:r>
          </w:p>
        </w:tc>
        <w:tc>
          <w:tcPr>
            <w:tcW w:w="1522" w:type="pct"/>
            <w:tcBorders>
              <w:top w:val="single" w:sz="4" w:space="0" w:color="auto"/>
            </w:tcBorders>
            <w:vAlign w:val="center"/>
          </w:tcPr>
          <w:p w14:paraId="6E5BC598" w14:textId="258B222F" w:rsidR="00EA3D3C" w:rsidRPr="00EA3D3C" w:rsidRDefault="004C26EF" w:rsidP="003C455D">
            <w:pPr>
              <w:jc w:val="center"/>
              <w:rPr>
                <w:b/>
              </w:rPr>
            </w:pPr>
            <w:r w:rsidRPr="00EA3D3C">
              <w:rPr>
                <w:b/>
              </w:rPr>
              <w:t>Étudiant</w:t>
            </w:r>
          </w:p>
          <w:p w14:paraId="2A1A04ED" w14:textId="51B84936" w:rsidR="00EA3D3C" w:rsidRDefault="00EA3D3C" w:rsidP="003C455D">
            <w:pPr>
              <w:jc w:val="center"/>
            </w:pPr>
            <w:r>
              <w:t>Anthony Tomat</w:t>
            </w:r>
          </w:p>
        </w:tc>
      </w:tr>
      <w:tr w:rsidR="00EA3D3C" w14:paraId="59272C37" w14:textId="77777777" w:rsidTr="00E21980">
        <w:trPr>
          <w:trHeight w:hRule="exact" w:val="567"/>
          <w:jc w:val="center"/>
        </w:trPr>
        <w:tc>
          <w:tcPr>
            <w:tcW w:w="1739" w:type="pct"/>
          </w:tcPr>
          <w:p w14:paraId="7E128712" w14:textId="061C6F67" w:rsidR="00EA3D3C" w:rsidRPr="00862C10" w:rsidRDefault="00EA3D3C" w:rsidP="00862C10">
            <w:pPr>
              <w:jc w:val="center"/>
              <w:rPr>
                <w:b/>
              </w:rPr>
            </w:pPr>
            <w:r w:rsidRPr="00862C10">
              <w:rPr>
                <w:b/>
              </w:rPr>
              <w:t>Signature</w:t>
            </w:r>
          </w:p>
        </w:tc>
        <w:tc>
          <w:tcPr>
            <w:tcW w:w="1739" w:type="pct"/>
          </w:tcPr>
          <w:p w14:paraId="27D4BCC5" w14:textId="3C9DF6CE" w:rsidR="00EA3D3C" w:rsidRPr="00862C10" w:rsidRDefault="00EA3D3C" w:rsidP="00862C10">
            <w:pPr>
              <w:jc w:val="center"/>
              <w:rPr>
                <w:b/>
              </w:rPr>
            </w:pPr>
            <w:r w:rsidRPr="00862C10">
              <w:rPr>
                <w:b/>
              </w:rPr>
              <w:t>Signature</w:t>
            </w:r>
          </w:p>
        </w:tc>
        <w:tc>
          <w:tcPr>
            <w:tcW w:w="1522" w:type="pct"/>
          </w:tcPr>
          <w:p w14:paraId="275A9587" w14:textId="1311FFAD" w:rsidR="00EA3D3C" w:rsidRPr="00862C10" w:rsidRDefault="00EA3D3C" w:rsidP="00862C10">
            <w:pPr>
              <w:jc w:val="center"/>
              <w:rPr>
                <w:b/>
              </w:rPr>
            </w:pPr>
            <w:r w:rsidRPr="00862C10">
              <w:rPr>
                <w:b/>
              </w:rPr>
              <w:t>Signature</w:t>
            </w:r>
          </w:p>
        </w:tc>
      </w:tr>
      <w:tr w:rsidR="00EA3D3C" w14:paraId="13E233DE" w14:textId="77777777" w:rsidTr="001A02FD">
        <w:trPr>
          <w:trHeight w:hRule="exact" w:val="1418"/>
          <w:jc w:val="center"/>
        </w:trPr>
        <w:tc>
          <w:tcPr>
            <w:tcW w:w="1739" w:type="pct"/>
            <w:vAlign w:val="center"/>
          </w:tcPr>
          <w:p w14:paraId="3638B39B" w14:textId="2EE67783" w:rsidR="00EA3D3C" w:rsidRDefault="00862C10" w:rsidP="001A02FD">
            <w:pPr>
              <w:jc w:val="center"/>
            </w:pPr>
            <w:r>
              <w:t>……………………………</w:t>
            </w:r>
          </w:p>
        </w:tc>
        <w:tc>
          <w:tcPr>
            <w:tcW w:w="1739" w:type="pct"/>
            <w:vAlign w:val="center"/>
          </w:tcPr>
          <w:p w14:paraId="384F184D" w14:textId="7545BDD6" w:rsidR="00EA3D3C" w:rsidRDefault="00862C10" w:rsidP="001A02FD">
            <w:pPr>
              <w:jc w:val="center"/>
            </w:pPr>
            <w:r>
              <w:t>……………………………</w:t>
            </w:r>
          </w:p>
        </w:tc>
        <w:tc>
          <w:tcPr>
            <w:tcW w:w="1522" w:type="pct"/>
            <w:vAlign w:val="center"/>
          </w:tcPr>
          <w:p w14:paraId="4D641764" w14:textId="0F90BF85" w:rsidR="00EA3D3C" w:rsidRDefault="00862C10" w:rsidP="001A02FD">
            <w:pPr>
              <w:jc w:val="center"/>
            </w:pPr>
            <w:r>
              <w:t>……………………………</w:t>
            </w:r>
          </w:p>
        </w:tc>
      </w:tr>
      <w:tr w:rsidR="00EA3D3C" w14:paraId="3DA5360E" w14:textId="77777777" w:rsidTr="00E21980">
        <w:trPr>
          <w:trHeight w:hRule="exact" w:val="567"/>
          <w:jc w:val="center"/>
        </w:trPr>
        <w:tc>
          <w:tcPr>
            <w:tcW w:w="1739" w:type="pct"/>
          </w:tcPr>
          <w:p w14:paraId="0F450917" w14:textId="3D889A8D" w:rsidR="00EA3D3C" w:rsidRPr="00862C10" w:rsidRDefault="00EA3D3C" w:rsidP="00EA3D3C">
            <w:pPr>
              <w:jc w:val="center"/>
              <w:rPr>
                <w:b/>
              </w:rPr>
            </w:pPr>
            <w:r w:rsidRPr="00862C10">
              <w:rPr>
                <w:b/>
              </w:rPr>
              <w:t>Lieu et date</w:t>
            </w:r>
          </w:p>
        </w:tc>
        <w:tc>
          <w:tcPr>
            <w:tcW w:w="1739" w:type="pct"/>
          </w:tcPr>
          <w:p w14:paraId="667A7685" w14:textId="37681746" w:rsidR="00EA3D3C" w:rsidRPr="00862C10" w:rsidRDefault="00EA3D3C" w:rsidP="00EA3D3C">
            <w:pPr>
              <w:jc w:val="center"/>
              <w:rPr>
                <w:b/>
              </w:rPr>
            </w:pPr>
            <w:r w:rsidRPr="00862C10">
              <w:rPr>
                <w:b/>
              </w:rPr>
              <w:t>Lieu et date</w:t>
            </w:r>
          </w:p>
        </w:tc>
        <w:tc>
          <w:tcPr>
            <w:tcW w:w="1522" w:type="pct"/>
          </w:tcPr>
          <w:p w14:paraId="0321AAE1" w14:textId="6A7626A7" w:rsidR="00EA3D3C" w:rsidRPr="00862C10" w:rsidRDefault="00EA3D3C" w:rsidP="00EA3D3C">
            <w:pPr>
              <w:jc w:val="center"/>
              <w:rPr>
                <w:b/>
              </w:rPr>
            </w:pPr>
            <w:r w:rsidRPr="00862C10">
              <w:rPr>
                <w:b/>
              </w:rPr>
              <w:t>Lieu et date</w:t>
            </w:r>
          </w:p>
        </w:tc>
      </w:tr>
      <w:tr w:rsidR="00EA3D3C" w14:paraId="3F9CD70F" w14:textId="77777777" w:rsidTr="001A02FD">
        <w:trPr>
          <w:trHeight w:hRule="exact" w:val="1117"/>
          <w:jc w:val="center"/>
        </w:trPr>
        <w:tc>
          <w:tcPr>
            <w:tcW w:w="1739" w:type="pct"/>
            <w:tcBorders>
              <w:bottom w:val="single" w:sz="4" w:space="0" w:color="auto"/>
            </w:tcBorders>
            <w:vAlign w:val="center"/>
          </w:tcPr>
          <w:p w14:paraId="624A5BA0" w14:textId="3F0FFFB3" w:rsidR="00EA3D3C" w:rsidRDefault="00862C10" w:rsidP="001A02FD">
            <w:pPr>
              <w:jc w:val="center"/>
            </w:pPr>
            <w:r>
              <w:t>……………………………</w:t>
            </w:r>
          </w:p>
        </w:tc>
        <w:tc>
          <w:tcPr>
            <w:tcW w:w="1739" w:type="pct"/>
            <w:tcBorders>
              <w:bottom w:val="single" w:sz="4" w:space="0" w:color="auto"/>
            </w:tcBorders>
            <w:vAlign w:val="center"/>
          </w:tcPr>
          <w:p w14:paraId="59AA0042" w14:textId="63D13A36" w:rsidR="00EA3D3C" w:rsidRDefault="00862C10" w:rsidP="001A02FD">
            <w:pPr>
              <w:jc w:val="center"/>
            </w:pPr>
            <w:r>
              <w:t>……………………………</w:t>
            </w:r>
          </w:p>
        </w:tc>
        <w:tc>
          <w:tcPr>
            <w:tcW w:w="1522" w:type="pct"/>
            <w:tcBorders>
              <w:bottom w:val="single" w:sz="4" w:space="0" w:color="auto"/>
            </w:tcBorders>
            <w:vAlign w:val="center"/>
          </w:tcPr>
          <w:p w14:paraId="69D8DCD5" w14:textId="6CB30EB1" w:rsidR="00EA3D3C" w:rsidRDefault="00862C10" w:rsidP="001A02FD">
            <w:pPr>
              <w:jc w:val="center"/>
            </w:pPr>
            <w:r>
              <w:t>……………………………</w:t>
            </w:r>
          </w:p>
        </w:tc>
      </w:tr>
      <w:tr w:rsidR="00E21980" w14:paraId="420AB1D0" w14:textId="77777777" w:rsidTr="00E21980">
        <w:trPr>
          <w:trHeight w:hRule="exact" w:val="737"/>
          <w:jc w:val="center"/>
        </w:trPr>
        <w:tc>
          <w:tcPr>
            <w:tcW w:w="3478" w:type="pct"/>
            <w:gridSpan w:val="2"/>
            <w:tcBorders>
              <w:top w:val="single" w:sz="4" w:space="0" w:color="auto"/>
              <w:left w:val="single" w:sz="4" w:space="0" w:color="auto"/>
              <w:bottom w:val="single" w:sz="4" w:space="0" w:color="auto"/>
              <w:right w:val="double" w:sz="4" w:space="0" w:color="auto"/>
            </w:tcBorders>
          </w:tcPr>
          <w:p w14:paraId="172F4274" w14:textId="77777777" w:rsidR="00E21980" w:rsidRPr="00E21980" w:rsidRDefault="00E21980" w:rsidP="00862C10">
            <w:pPr>
              <w:jc w:val="center"/>
              <w:rPr>
                <w:b/>
              </w:rPr>
            </w:pPr>
          </w:p>
        </w:tc>
        <w:tc>
          <w:tcPr>
            <w:tcW w:w="1522" w:type="pct"/>
            <w:tcBorders>
              <w:top w:val="single" w:sz="4" w:space="0" w:color="auto"/>
              <w:left w:val="double" w:sz="4" w:space="0" w:color="auto"/>
              <w:bottom w:val="single" w:sz="4" w:space="0" w:color="auto"/>
              <w:right w:val="single" w:sz="4" w:space="0" w:color="auto"/>
            </w:tcBorders>
          </w:tcPr>
          <w:p w14:paraId="0B150FC5" w14:textId="77777777" w:rsidR="00E21980" w:rsidRPr="00E21980" w:rsidRDefault="00E21980" w:rsidP="00862C10">
            <w:pPr>
              <w:jc w:val="center"/>
              <w:rPr>
                <w:b/>
              </w:rPr>
            </w:pPr>
          </w:p>
        </w:tc>
      </w:tr>
    </w:tbl>
    <w:p w14:paraId="45D04F6E" w14:textId="77777777" w:rsidR="00E21980" w:rsidRDefault="00E21980" w:rsidP="00862C10">
      <w:pPr>
        <w:jc w:val="center"/>
      </w:pPr>
    </w:p>
    <w:p w14:paraId="6743315E" w14:textId="144B1626" w:rsidR="00486641" w:rsidRPr="00486641" w:rsidRDefault="00862C10" w:rsidP="007913AA">
      <w:pPr>
        <w:jc w:val="center"/>
      </w:pPr>
      <w:r>
        <w:t>Par leur signature, la direction de filière et le directeur de travail valident la démarche proposée et en aucun cas le contenu détaillé de la demande de ratification</w:t>
      </w:r>
    </w:p>
    <w:sectPr w:rsidR="00486641" w:rsidRPr="00486641" w:rsidSect="004C7138">
      <w:pgSz w:w="11906" w:h="16838"/>
      <w:pgMar w:top="1021" w:right="1588" w:bottom="1021" w:left="158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ris Fritscher" w:date="2016-04-26T09:33:00Z" w:initials="BF">
    <w:p w14:paraId="7C7E7D6C" w14:textId="1B9E9225" w:rsidR="0005166F" w:rsidRDefault="0005166F">
      <w:pPr>
        <w:pStyle w:val="Commentaire"/>
      </w:pPr>
      <w:r>
        <w:rPr>
          <w:rStyle w:val="Marquedecommentaire"/>
        </w:rPr>
        <w:annotationRef/>
      </w:r>
    </w:p>
  </w:comment>
  <w:comment w:id="4" w:author="Boris Fritscher" w:date="2016-04-26T09:34:00Z" w:initials="BF">
    <w:p w14:paraId="3972D46D" w14:textId="054C3B62" w:rsidR="0005166F" w:rsidRDefault="0005166F">
      <w:pPr>
        <w:pStyle w:val="Commentaire"/>
      </w:pPr>
      <w:r>
        <w:rPr>
          <w:rStyle w:val="Marquedecommentaire"/>
        </w:rPr>
        <w:annotationRef/>
      </w:r>
    </w:p>
  </w:comment>
  <w:comment w:id="11" w:author="Boris Fritscher" w:date="2016-04-26T09:37:00Z" w:initials="BF">
    <w:p w14:paraId="74B3F4A5" w14:textId="7918A0A0" w:rsidR="0005166F" w:rsidRDefault="0005166F">
      <w:pPr>
        <w:pStyle w:val="Commentaire"/>
      </w:pPr>
      <w:r>
        <w:rPr>
          <w:rStyle w:val="Marquedecommentaire"/>
        </w:rPr>
        <w:annotationRef/>
      </w:r>
      <w:r>
        <w:t>Sources des différentes affirmations ?</w:t>
      </w:r>
    </w:p>
  </w:comment>
  <w:comment w:id="21" w:author="Boris Fritscher" w:date="2016-04-26T09:36:00Z" w:initials="BF">
    <w:p w14:paraId="41C7F29B" w14:textId="4117ABE0" w:rsidR="0005166F" w:rsidRDefault="0005166F">
      <w:pPr>
        <w:pStyle w:val="Commentaire"/>
      </w:pPr>
      <w:r>
        <w:rPr>
          <w:rStyle w:val="Marquedecommentaire"/>
        </w:rPr>
        <w:annotationRef/>
      </w:r>
      <w:r>
        <w:t>???</w:t>
      </w:r>
    </w:p>
  </w:comment>
  <w:comment w:id="64" w:author="Boris Fritscher" w:date="2016-04-26T09:45:00Z" w:initials="BF">
    <w:p w14:paraId="24037AA3" w14:textId="7360AAF5" w:rsidR="003857CE" w:rsidRDefault="003857CE">
      <w:pPr>
        <w:pStyle w:val="Commentaire"/>
      </w:pPr>
      <w:r>
        <w:rPr>
          <w:rStyle w:val="Marquedecommentaire"/>
        </w:rPr>
        <w:annotationRef/>
      </w:r>
      <w:r>
        <w:t>???</w:t>
      </w:r>
    </w:p>
  </w:comment>
  <w:comment w:id="193" w:author="Boris Fritscher" w:date="2016-04-26T09:46:00Z" w:initials="BF">
    <w:p w14:paraId="1478C03B" w14:textId="77735DF0" w:rsidR="003857CE" w:rsidRDefault="003857CE">
      <w:pPr>
        <w:pStyle w:val="Commentaire"/>
      </w:pPr>
      <w:r>
        <w:rPr>
          <w:rStyle w:val="Marquedecommentaire"/>
        </w:rPr>
        <w:annotationRef/>
      </w:r>
    </w:p>
  </w:comment>
  <w:comment w:id="230" w:author="Boris Fritscher" w:date="2016-04-26T09:46:00Z" w:initials="BF">
    <w:p w14:paraId="2DCED948" w14:textId="737260A4" w:rsidR="003857CE" w:rsidRDefault="003857CE">
      <w:pPr>
        <w:pStyle w:val="Commentaire"/>
      </w:pPr>
      <w:r>
        <w:rPr>
          <w:rStyle w:val="Marquedecommentair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7E7D6C" w15:done="0"/>
  <w15:commentEx w15:paraId="3972D46D" w15:done="0"/>
  <w15:commentEx w15:paraId="74B3F4A5" w15:done="0"/>
  <w15:commentEx w15:paraId="41C7F29B" w15:done="0"/>
  <w15:commentEx w15:paraId="24037AA3" w15:done="0"/>
  <w15:commentEx w15:paraId="1478C03B" w15:done="0"/>
  <w15:commentEx w15:paraId="2DCED9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FC162" w14:textId="77777777" w:rsidR="006F3269" w:rsidRDefault="006F3269">
      <w:pPr>
        <w:spacing w:before="0" w:after="0"/>
      </w:pPr>
      <w:r>
        <w:separator/>
      </w:r>
    </w:p>
  </w:endnote>
  <w:endnote w:type="continuationSeparator" w:id="0">
    <w:p w14:paraId="0BB51C2D" w14:textId="77777777" w:rsidR="006F3269" w:rsidRDefault="006F3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Helvetica Light Oblique">
    <w:altName w:val="Malgun Gothic"/>
    <w:panose1 w:val="020B0403020202020204"/>
    <w:charset w:val="00"/>
    <w:family w:val="auto"/>
    <w:pitch w:val="variable"/>
    <w:sig w:usb0="00000003" w:usb1="4000204A" w:usb2="00000000" w:usb3="00000000" w:csb0="00000001" w:csb1="00000000"/>
  </w:font>
  <w:font w:name="Segoe UI Semibold">
    <w:altName w:val="Lumina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5CA39" w14:textId="7E938CE1" w:rsidR="00625CEC" w:rsidRPr="00627373" w:rsidRDefault="00625CEC" w:rsidP="00670A8A">
    <w:pPr>
      <w:pStyle w:val="Pieddepage"/>
      <w:tabs>
        <w:tab w:val="clear" w:pos="9072"/>
        <w:tab w:val="right" w:pos="9639"/>
      </w:tabs>
      <w:rPr>
        <w:rFonts w:cs="Segoe UI Semilight"/>
        <w:color w:val="767171" w:themeColor="background2" w:themeShade="80"/>
        <w:sz w:val="18"/>
      </w:rPr>
    </w:pPr>
    <w:r w:rsidRPr="00627373">
      <w:rPr>
        <w:rFonts w:cs="Segoe UI Semilight"/>
        <w:color w:val="767171" w:themeColor="background2" w:themeShade="80"/>
        <w:sz w:val="18"/>
      </w:rPr>
      <w:t xml:space="preserve">TOMAT ANTHONY | </w:t>
    </w:r>
    <w:r w:rsidR="00064FF8">
      <w:rPr>
        <w:rFonts w:cs="Segoe UI Semilight"/>
        <w:color w:val="767171" w:themeColor="background2" w:themeShade="80"/>
        <w:sz w:val="18"/>
      </w:rPr>
      <w:t>DEMANDE DE RATIFICATION</w:t>
    </w:r>
    <w:r w:rsidRPr="00627373">
      <w:rPr>
        <w:rFonts w:cs="Segoe UI Semilight"/>
        <w:color w:val="767171" w:themeColor="background2" w:themeShade="80"/>
        <w:sz w:val="18"/>
      </w:rPr>
      <w:t xml:space="preserve"> | ODOOSIM®</w:t>
    </w:r>
    <w:r w:rsidRPr="00627373">
      <w:rPr>
        <w:rFonts w:cs="Segoe UI Semilight"/>
        <w:color w:val="767171" w:themeColor="background2" w:themeShade="80"/>
        <w:sz w:val="18"/>
      </w:rPr>
      <w:tab/>
      <w:t xml:space="preserve">PAGE </w:t>
    </w:r>
    <w:r w:rsidRPr="00627373">
      <w:rPr>
        <w:rFonts w:cs="Segoe UI Semilight"/>
        <w:color w:val="767171" w:themeColor="background2" w:themeShade="80"/>
        <w:sz w:val="18"/>
      </w:rPr>
      <w:fldChar w:fldCharType="begin"/>
    </w:r>
    <w:r>
      <w:rPr>
        <w:rFonts w:cs="Segoe UI Semilight"/>
        <w:color w:val="767171" w:themeColor="background2" w:themeShade="80"/>
        <w:sz w:val="18"/>
      </w:rPr>
      <w:instrText>PAGE</w:instrText>
    </w:r>
    <w:r w:rsidRPr="00627373">
      <w:rPr>
        <w:rFonts w:cs="Segoe UI Semilight"/>
        <w:color w:val="767171" w:themeColor="background2" w:themeShade="80"/>
        <w:sz w:val="18"/>
      </w:rPr>
      <w:instrText xml:space="preserve">   \* MERGEFORMAT</w:instrText>
    </w:r>
    <w:r w:rsidRPr="00627373">
      <w:rPr>
        <w:rFonts w:cs="Segoe UI Semilight"/>
        <w:color w:val="767171" w:themeColor="background2" w:themeShade="80"/>
        <w:sz w:val="18"/>
      </w:rPr>
      <w:fldChar w:fldCharType="separate"/>
    </w:r>
    <w:r w:rsidR="00765F46">
      <w:rPr>
        <w:rFonts w:cs="Segoe UI Semilight"/>
        <w:noProof/>
        <w:color w:val="767171" w:themeColor="background2" w:themeShade="80"/>
        <w:sz w:val="18"/>
      </w:rPr>
      <w:t>10</w:t>
    </w:r>
    <w:r w:rsidRPr="00627373">
      <w:rPr>
        <w:rFonts w:cs="Segoe UI Semilight"/>
        <w:color w:val="767171" w:themeColor="background2" w:themeShade="80"/>
        <w:sz w:val="18"/>
      </w:rPr>
      <w:fldChar w:fldCharType="end"/>
    </w:r>
    <w:r w:rsidRPr="00627373">
      <w:rPr>
        <w:rFonts w:cs="Segoe UI Semilight"/>
        <w:color w:val="767171" w:themeColor="background2" w:themeShade="80"/>
        <w:sz w:val="18"/>
      </w:rPr>
      <w:t xml:space="preserve"> | </w:t>
    </w:r>
    <w:r w:rsidRPr="00627373">
      <w:rPr>
        <w:rFonts w:cs="Segoe UI Semilight"/>
        <w:color w:val="767171" w:themeColor="background2" w:themeShade="80"/>
        <w:sz w:val="18"/>
      </w:rPr>
      <w:fldChar w:fldCharType="begin"/>
    </w:r>
    <w:r w:rsidRPr="00627373">
      <w:rPr>
        <w:rFonts w:cs="Segoe UI Semilight"/>
        <w:color w:val="767171" w:themeColor="background2" w:themeShade="80"/>
        <w:sz w:val="18"/>
      </w:rPr>
      <w:instrText xml:space="preserve"> </w:instrText>
    </w:r>
    <w:r>
      <w:rPr>
        <w:rFonts w:cs="Segoe UI Semilight"/>
        <w:color w:val="767171" w:themeColor="background2" w:themeShade="80"/>
        <w:sz w:val="18"/>
      </w:rPr>
      <w:instrText>SECTIONPAGES</w:instrText>
    </w:r>
    <w:r w:rsidRPr="00627373">
      <w:rPr>
        <w:rFonts w:cs="Segoe UI Semilight"/>
        <w:color w:val="767171" w:themeColor="background2" w:themeShade="80"/>
        <w:sz w:val="18"/>
      </w:rPr>
      <w:instrText xml:space="preserve">  \# "</w:instrText>
    </w:r>
    <w:r>
      <w:rPr>
        <w:rFonts w:cs="Segoe UI Semilight"/>
        <w:color w:val="767171" w:themeColor="background2" w:themeShade="80"/>
        <w:sz w:val="18"/>
      </w:rPr>
      <w:instrText>0</w:instrText>
    </w:r>
    <w:r w:rsidRPr="00627373">
      <w:rPr>
        <w:rFonts w:cs="Segoe UI Semilight"/>
        <w:color w:val="767171" w:themeColor="background2" w:themeShade="80"/>
        <w:sz w:val="18"/>
      </w:rPr>
      <w:instrText xml:space="preserve">"  \* MERGEFORMAT </w:instrText>
    </w:r>
    <w:r w:rsidRPr="00627373">
      <w:rPr>
        <w:rFonts w:cs="Segoe UI Semilight"/>
        <w:color w:val="767171" w:themeColor="background2" w:themeShade="80"/>
        <w:sz w:val="18"/>
      </w:rPr>
      <w:fldChar w:fldCharType="separate"/>
    </w:r>
    <w:r w:rsidR="00765F46">
      <w:rPr>
        <w:rFonts w:cs="Segoe UI Semilight"/>
        <w:noProof/>
        <w:color w:val="767171" w:themeColor="background2" w:themeShade="80"/>
        <w:sz w:val="18"/>
      </w:rPr>
      <w:t>10</w:t>
    </w:r>
    <w:r w:rsidRPr="00627373">
      <w:rPr>
        <w:rFonts w:cs="Segoe UI Semilight"/>
        <w:color w:val="767171" w:themeColor="background2" w:themeShade="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F5587" w14:textId="77777777" w:rsidR="006F3269" w:rsidRDefault="006F3269">
      <w:pPr>
        <w:spacing w:before="0" w:after="0"/>
      </w:pPr>
      <w:r>
        <w:separator/>
      </w:r>
    </w:p>
  </w:footnote>
  <w:footnote w:type="continuationSeparator" w:id="0">
    <w:p w14:paraId="0935BD14" w14:textId="77777777" w:rsidR="006F3269" w:rsidRDefault="006F326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6C03D" w14:textId="4547F0F8" w:rsidR="00625CEC" w:rsidRPr="006B63A7" w:rsidRDefault="00625CEC" w:rsidP="00502225">
    <w:pPr>
      <w:pStyle w:val="En-tte"/>
      <w:tabs>
        <w:tab w:val="clear" w:pos="4536"/>
        <w:tab w:val="clear" w:pos="9072"/>
        <w:tab w:val="right" w:pos="9070"/>
      </w:tabs>
      <w:rPr>
        <w:sz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27FA"/>
    <w:multiLevelType w:val="hybridMultilevel"/>
    <w:tmpl w:val="9710E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EF4F03"/>
    <w:multiLevelType w:val="multilevel"/>
    <w:tmpl w:val="61FED9B4"/>
    <w:name w:val="Anthony"/>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295C97"/>
    <w:multiLevelType w:val="hybridMultilevel"/>
    <w:tmpl w:val="FF3EB21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E718B5"/>
    <w:multiLevelType w:val="hybridMultilevel"/>
    <w:tmpl w:val="0002C9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361311C"/>
    <w:multiLevelType w:val="hybridMultilevel"/>
    <w:tmpl w:val="8DC08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815DAD"/>
    <w:multiLevelType w:val="hybridMultilevel"/>
    <w:tmpl w:val="ECE6D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7E731B"/>
    <w:multiLevelType w:val="hybridMultilevel"/>
    <w:tmpl w:val="B7F4B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DCE634C"/>
    <w:multiLevelType w:val="hybridMultilevel"/>
    <w:tmpl w:val="8C5C48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59529B"/>
    <w:multiLevelType w:val="hybridMultilevel"/>
    <w:tmpl w:val="81A07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19430D"/>
    <w:multiLevelType w:val="hybridMultilevel"/>
    <w:tmpl w:val="2D4C0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30696E"/>
    <w:multiLevelType w:val="hybridMultilevel"/>
    <w:tmpl w:val="977A9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6573958"/>
    <w:multiLevelType w:val="hybridMultilevel"/>
    <w:tmpl w:val="6BD8B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0"/>
  </w:num>
  <w:num w:numId="5">
    <w:abstractNumId w:val="5"/>
  </w:num>
  <w:num w:numId="6">
    <w:abstractNumId w:val="4"/>
  </w:num>
  <w:num w:numId="7">
    <w:abstractNumId w:val="11"/>
  </w:num>
  <w:num w:numId="8">
    <w:abstractNumId w:val="2"/>
  </w:num>
  <w:num w:numId="9">
    <w:abstractNumId w:val="6"/>
  </w:num>
  <w:num w:numId="10">
    <w:abstractNumId w:val="7"/>
  </w:num>
  <w:num w:numId="11">
    <w:abstractNumId w:val="10"/>
  </w:num>
  <w:num w:numId="12">
    <w:abstractNumId w:val="1"/>
  </w:num>
  <w:num w:numId="13">
    <w:abstractNumId w:val="1"/>
  </w:num>
  <w:num w:numId="14">
    <w:abstractNumId w:val="3"/>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at Anthony">
    <w15:presenceInfo w15:providerId="None" w15:userId="Tomat Anthony"/>
  </w15:person>
  <w15:person w15:author="Boris Fritscher">
    <w15:presenceInfo w15:providerId="Windows Live" w15:userId="10ae40c805577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EA"/>
    <w:rsid w:val="00002A90"/>
    <w:rsid w:val="00012F49"/>
    <w:rsid w:val="00015682"/>
    <w:rsid w:val="00015FBC"/>
    <w:rsid w:val="00021816"/>
    <w:rsid w:val="0002407B"/>
    <w:rsid w:val="00025D9C"/>
    <w:rsid w:val="000265DB"/>
    <w:rsid w:val="00031BCA"/>
    <w:rsid w:val="000323F5"/>
    <w:rsid w:val="000358E5"/>
    <w:rsid w:val="000426A3"/>
    <w:rsid w:val="00043606"/>
    <w:rsid w:val="00044A94"/>
    <w:rsid w:val="0005166F"/>
    <w:rsid w:val="000519ED"/>
    <w:rsid w:val="00051DCD"/>
    <w:rsid w:val="0005324A"/>
    <w:rsid w:val="00054D5A"/>
    <w:rsid w:val="00060C5D"/>
    <w:rsid w:val="00061979"/>
    <w:rsid w:val="000636D2"/>
    <w:rsid w:val="0006492E"/>
    <w:rsid w:val="00064FF8"/>
    <w:rsid w:val="0006571F"/>
    <w:rsid w:val="00066372"/>
    <w:rsid w:val="00067A6E"/>
    <w:rsid w:val="0007273F"/>
    <w:rsid w:val="00073C2B"/>
    <w:rsid w:val="000856FA"/>
    <w:rsid w:val="00092D1C"/>
    <w:rsid w:val="000979E4"/>
    <w:rsid w:val="000A76EB"/>
    <w:rsid w:val="000B0431"/>
    <w:rsid w:val="000C0F42"/>
    <w:rsid w:val="000C4166"/>
    <w:rsid w:val="000C5387"/>
    <w:rsid w:val="000D19AC"/>
    <w:rsid w:val="000D1DF0"/>
    <w:rsid w:val="000D3AD2"/>
    <w:rsid w:val="000D7552"/>
    <w:rsid w:val="000E6150"/>
    <w:rsid w:val="000E62C2"/>
    <w:rsid w:val="000F0C14"/>
    <w:rsid w:val="00100896"/>
    <w:rsid w:val="0010114C"/>
    <w:rsid w:val="001012EB"/>
    <w:rsid w:val="00102771"/>
    <w:rsid w:val="0010407B"/>
    <w:rsid w:val="00107531"/>
    <w:rsid w:val="00113590"/>
    <w:rsid w:val="001175EB"/>
    <w:rsid w:val="00121103"/>
    <w:rsid w:val="00132B39"/>
    <w:rsid w:val="00132DA1"/>
    <w:rsid w:val="00135586"/>
    <w:rsid w:val="00136BB5"/>
    <w:rsid w:val="00144A4C"/>
    <w:rsid w:val="0014649B"/>
    <w:rsid w:val="001468D8"/>
    <w:rsid w:val="00147F2F"/>
    <w:rsid w:val="00147FF2"/>
    <w:rsid w:val="00152658"/>
    <w:rsid w:val="00157798"/>
    <w:rsid w:val="00162C49"/>
    <w:rsid w:val="00170E66"/>
    <w:rsid w:val="00171C85"/>
    <w:rsid w:val="00173791"/>
    <w:rsid w:val="00174837"/>
    <w:rsid w:val="00182CCD"/>
    <w:rsid w:val="00185FAC"/>
    <w:rsid w:val="00187329"/>
    <w:rsid w:val="00193B9B"/>
    <w:rsid w:val="00193DFC"/>
    <w:rsid w:val="001957FB"/>
    <w:rsid w:val="00196743"/>
    <w:rsid w:val="001A02FD"/>
    <w:rsid w:val="001A06CE"/>
    <w:rsid w:val="001A74E5"/>
    <w:rsid w:val="001B1F31"/>
    <w:rsid w:val="001B7167"/>
    <w:rsid w:val="001B75E0"/>
    <w:rsid w:val="001B7C92"/>
    <w:rsid w:val="001C5C54"/>
    <w:rsid w:val="001C7EEA"/>
    <w:rsid w:val="001D13D5"/>
    <w:rsid w:val="001D22FA"/>
    <w:rsid w:val="001D2D10"/>
    <w:rsid w:val="001D73CE"/>
    <w:rsid w:val="001D7688"/>
    <w:rsid w:val="001E31C5"/>
    <w:rsid w:val="001E5BB8"/>
    <w:rsid w:val="001E6914"/>
    <w:rsid w:val="001E771A"/>
    <w:rsid w:val="001F58BA"/>
    <w:rsid w:val="001F6E24"/>
    <w:rsid w:val="002004BE"/>
    <w:rsid w:val="00200BD3"/>
    <w:rsid w:val="00203E15"/>
    <w:rsid w:val="002050C2"/>
    <w:rsid w:val="002107AB"/>
    <w:rsid w:val="00214E4B"/>
    <w:rsid w:val="00217CCA"/>
    <w:rsid w:val="00220740"/>
    <w:rsid w:val="00224216"/>
    <w:rsid w:val="0022604A"/>
    <w:rsid w:val="00231BC6"/>
    <w:rsid w:val="00242536"/>
    <w:rsid w:val="002435A7"/>
    <w:rsid w:val="002458A2"/>
    <w:rsid w:val="00247ECE"/>
    <w:rsid w:val="002536FA"/>
    <w:rsid w:val="002616C0"/>
    <w:rsid w:val="0026268F"/>
    <w:rsid w:val="00263AF8"/>
    <w:rsid w:val="00266102"/>
    <w:rsid w:val="0026619E"/>
    <w:rsid w:val="00266928"/>
    <w:rsid w:val="00270334"/>
    <w:rsid w:val="00276ACA"/>
    <w:rsid w:val="002774FB"/>
    <w:rsid w:val="002826A3"/>
    <w:rsid w:val="00285F17"/>
    <w:rsid w:val="002A14B7"/>
    <w:rsid w:val="002A3238"/>
    <w:rsid w:val="002A385A"/>
    <w:rsid w:val="002A6411"/>
    <w:rsid w:val="002B0898"/>
    <w:rsid w:val="002B2B50"/>
    <w:rsid w:val="002B41E9"/>
    <w:rsid w:val="002B4370"/>
    <w:rsid w:val="002B5424"/>
    <w:rsid w:val="002B7758"/>
    <w:rsid w:val="002D0BD8"/>
    <w:rsid w:val="002D0D0E"/>
    <w:rsid w:val="002D1275"/>
    <w:rsid w:val="002D353A"/>
    <w:rsid w:val="002D3886"/>
    <w:rsid w:val="002E12FD"/>
    <w:rsid w:val="002E4D57"/>
    <w:rsid w:val="002E6215"/>
    <w:rsid w:val="002E7178"/>
    <w:rsid w:val="002F36C0"/>
    <w:rsid w:val="002F64B2"/>
    <w:rsid w:val="002F7BB9"/>
    <w:rsid w:val="00301922"/>
    <w:rsid w:val="00301EC6"/>
    <w:rsid w:val="0030248B"/>
    <w:rsid w:val="00303601"/>
    <w:rsid w:val="00303FEA"/>
    <w:rsid w:val="00304B2A"/>
    <w:rsid w:val="00305DE2"/>
    <w:rsid w:val="0030621C"/>
    <w:rsid w:val="003071C1"/>
    <w:rsid w:val="00310E7B"/>
    <w:rsid w:val="0031135F"/>
    <w:rsid w:val="0031512F"/>
    <w:rsid w:val="003154C3"/>
    <w:rsid w:val="0032028C"/>
    <w:rsid w:val="00320DEA"/>
    <w:rsid w:val="0032483D"/>
    <w:rsid w:val="00325F1A"/>
    <w:rsid w:val="00330A00"/>
    <w:rsid w:val="00330C3D"/>
    <w:rsid w:val="00330D3C"/>
    <w:rsid w:val="00330EAF"/>
    <w:rsid w:val="00335347"/>
    <w:rsid w:val="003356C3"/>
    <w:rsid w:val="00340256"/>
    <w:rsid w:val="00340321"/>
    <w:rsid w:val="00344E3D"/>
    <w:rsid w:val="00345B4E"/>
    <w:rsid w:val="00345C5E"/>
    <w:rsid w:val="00346841"/>
    <w:rsid w:val="00352006"/>
    <w:rsid w:val="003524A7"/>
    <w:rsid w:val="003536DA"/>
    <w:rsid w:val="00354A48"/>
    <w:rsid w:val="003563EF"/>
    <w:rsid w:val="00357ECB"/>
    <w:rsid w:val="003627A9"/>
    <w:rsid w:val="00362AC3"/>
    <w:rsid w:val="00365915"/>
    <w:rsid w:val="003715A7"/>
    <w:rsid w:val="00372A13"/>
    <w:rsid w:val="003741C9"/>
    <w:rsid w:val="00375567"/>
    <w:rsid w:val="0037788A"/>
    <w:rsid w:val="003815FC"/>
    <w:rsid w:val="003857CE"/>
    <w:rsid w:val="003869D8"/>
    <w:rsid w:val="00386A43"/>
    <w:rsid w:val="003908CC"/>
    <w:rsid w:val="003923D7"/>
    <w:rsid w:val="00392427"/>
    <w:rsid w:val="003956C8"/>
    <w:rsid w:val="003962EA"/>
    <w:rsid w:val="003A07AA"/>
    <w:rsid w:val="003A3167"/>
    <w:rsid w:val="003A7B29"/>
    <w:rsid w:val="003B1881"/>
    <w:rsid w:val="003B3174"/>
    <w:rsid w:val="003B3D0D"/>
    <w:rsid w:val="003B466A"/>
    <w:rsid w:val="003B5E2F"/>
    <w:rsid w:val="003B64C1"/>
    <w:rsid w:val="003B799C"/>
    <w:rsid w:val="003C0B16"/>
    <w:rsid w:val="003C455D"/>
    <w:rsid w:val="003C4FF9"/>
    <w:rsid w:val="003D75F8"/>
    <w:rsid w:val="003E05ED"/>
    <w:rsid w:val="003E25EF"/>
    <w:rsid w:val="003E3B66"/>
    <w:rsid w:val="003E57D1"/>
    <w:rsid w:val="003E57FD"/>
    <w:rsid w:val="003F3E01"/>
    <w:rsid w:val="003F46CD"/>
    <w:rsid w:val="00400ED5"/>
    <w:rsid w:val="00410266"/>
    <w:rsid w:val="004115F9"/>
    <w:rsid w:val="00411B0C"/>
    <w:rsid w:val="004120AA"/>
    <w:rsid w:val="0041675F"/>
    <w:rsid w:val="00422D4A"/>
    <w:rsid w:val="00424A98"/>
    <w:rsid w:val="004366D8"/>
    <w:rsid w:val="004422E4"/>
    <w:rsid w:val="004444BE"/>
    <w:rsid w:val="00445365"/>
    <w:rsid w:val="00445A06"/>
    <w:rsid w:val="00446735"/>
    <w:rsid w:val="00451E09"/>
    <w:rsid w:val="004524B2"/>
    <w:rsid w:val="004539B3"/>
    <w:rsid w:val="00457CFA"/>
    <w:rsid w:val="00460FBF"/>
    <w:rsid w:val="00465A8F"/>
    <w:rsid w:val="004675CF"/>
    <w:rsid w:val="0047418E"/>
    <w:rsid w:val="004764DD"/>
    <w:rsid w:val="0047740A"/>
    <w:rsid w:val="00486641"/>
    <w:rsid w:val="004877F5"/>
    <w:rsid w:val="00492F74"/>
    <w:rsid w:val="00494BAA"/>
    <w:rsid w:val="004979F1"/>
    <w:rsid w:val="004A179C"/>
    <w:rsid w:val="004A3FED"/>
    <w:rsid w:val="004A40DA"/>
    <w:rsid w:val="004B2238"/>
    <w:rsid w:val="004B2465"/>
    <w:rsid w:val="004B41C1"/>
    <w:rsid w:val="004C086C"/>
    <w:rsid w:val="004C18AC"/>
    <w:rsid w:val="004C26EF"/>
    <w:rsid w:val="004C4AA5"/>
    <w:rsid w:val="004C66AA"/>
    <w:rsid w:val="004C7138"/>
    <w:rsid w:val="004D26E4"/>
    <w:rsid w:val="004D3CD1"/>
    <w:rsid w:val="004E3E87"/>
    <w:rsid w:val="00501FC7"/>
    <w:rsid w:val="00502225"/>
    <w:rsid w:val="00504D0F"/>
    <w:rsid w:val="005060CA"/>
    <w:rsid w:val="00506677"/>
    <w:rsid w:val="005123D8"/>
    <w:rsid w:val="00513267"/>
    <w:rsid w:val="00515ADD"/>
    <w:rsid w:val="00517EE1"/>
    <w:rsid w:val="00520B53"/>
    <w:rsid w:val="005255CD"/>
    <w:rsid w:val="00525E8B"/>
    <w:rsid w:val="00537BF2"/>
    <w:rsid w:val="00540499"/>
    <w:rsid w:val="0054524D"/>
    <w:rsid w:val="005459EF"/>
    <w:rsid w:val="005465C1"/>
    <w:rsid w:val="005549E7"/>
    <w:rsid w:val="005576D8"/>
    <w:rsid w:val="00561187"/>
    <w:rsid w:val="00563E92"/>
    <w:rsid w:val="00566983"/>
    <w:rsid w:val="00567DB6"/>
    <w:rsid w:val="00574A00"/>
    <w:rsid w:val="005930AA"/>
    <w:rsid w:val="00593325"/>
    <w:rsid w:val="00594EA4"/>
    <w:rsid w:val="00596754"/>
    <w:rsid w:val="005967C2"/>
    <w:rsid w:val="00597F3F"/>
    <w:rsid w:val="005A3746"/>
    <w:rsid w:val="005B2DBC"/>
    <w:rsid w:val="005B64E5"/>
    <w:rsid w:val="005B7554"/>
    <w:rsid w:val="005C1016"/>
    <w:rsid w:val="005C18F0"/>
    <w:rsid w:val="005C4857"/>
    <w:rsid w:val="005D268F"/>
    <w:rsid w:val="005E028B"/>
    <w:rsid w:val="005E2221"/>
    <w:rsid w:val="005E439A"/>
    <w:rsid w:val="005E6193"/>
    <w:rsid w:val="00603A71"/>
    <w:rsid w:val="00607CF9"/>
    <w:rsid w:val="00613D96"/>
    <w:rsid w:val="006206C9"/>
    <w:rsid w:val="00624781"/>
    <w:rsid w:val="006256CC"/>
    <w:rsid w:val="00625CEC"/>
    <w:rsid w:val="00625DCB"/>
    <w:rsid w:val="00627373"/>
    <w:rsid w:val="00630B2B"/>
    <w:rsid w:val="00634664"/>
    <w:rsid w:val="006348E1"/>
    <w:rsid w:val="006363CB"/>
    <w:rsid w:val="00636939"/>
    <w:rsid w:val="00636FAF"/>
    <w:rsid w:val="00637EEB"/>
    <w:rsid w:val="006458D9"/>
    <w:rsid w:val="006462A3"/>
    <w:rsid w:val="00651E61"/>
    <w:rsid w:val="00653F7C"/>
    <w:rsid w:val="00654281"/>
    <w:rsid w:val="00666B86"/>
    <w:rsid w:val="00667FBA"/>
    <w:rsid w:val="00670A8A"/>
    <w:rsid w:val="00680C15"/>
    <w:rsid w:val="00684567"/>
    <w:rsid w:val="0068612F"/>
    <w:rsid w:val="00693523"/>
    <w:rsid w:val="00697DA1"/>
    <w:rsid w:val="006A3DD9"/>
    <w:rsid w:val="006A451C"/>
    <w:rsid w:val="006A51B5"/>
    <w:rsid w:val="006B536B"/>
    <w:rsid w:val="006B63A7"/>
    <w:rsid w:val="006C1E58"/>
    <w:rsid w:val="006C4A19"/>
    <w:rsid w:val="006C5285"/>
    <w:rsid w:val="006C764F"/>
    <w:rsid w:val="006D1A17"/>
    <w:rsid w:val="006D22A9"/>
    <w:rsid w:val="006D639A"/>
    <w:rsid w:val="006E0110"/>
    <w:rsid w:val="006E14DC"/>
    <w:rsid w:val="006E634D"/>
    <w:rsid w:val="006E6712"/>
    <w:rsid w:val="006F0D9E"/>
    <w:rsid w:val="006F18BB"/>
    <w:rsid w:val="006F1E1E"/>
    <w:rsid w:val="006F26F4"/>
    <w:rsid w:val="006F3269"/>
    <w:rsid w:val="006F343E"/>
    <w:rsid w:val="006F3799"/>
    <w:rsid w:val="006F4C52"/>
    <w:rsid w:val="00700B49"/>
    <w:rsid w:val="00701C40"/>
    <w:rsid w:val="007023CB"/>
    <w:rsid w:val="007027C8"/>
    <w:rsid w:val="00703077"/>
    <w:rsid w:val="00703EE0"/>
    <w:rsid w:val="00707110"/>
    <w:rsid w:val="00707BB7"/>
    <w:rsid w:val="00715351"/>
    <w:rsid w:val="007218D5"/>
    <w:rsid w:val="007328F5"/>
    <w:rsid w:val="00735516"/>
    <w:rsid w:val="00736F19"/>
    <w:rsid w:val="00737962"/>
    <w:rsid w:val="007403A0"/>
    <w:rsid w:val="00741DDA"/>
    <w:rsid w:val="007447C2"/>
    <w:rsid w:val="00745293"/>
    <w:rsid w:val="00746469"/>
    <w:rsid w:val="00746C9B"/>
    <w:rsid w:val="0074762E"/>
    <w:rsid w:val="00750EAD"/>
    <w:rsid w:val="00753706"/>
    <w:rsid w:val="00757E95"/>
    <w:rsid w:val="00765F46"/>
    <w:rsid w:val="0076681B"/>
    <w:rsid w:val="00767A09"/>
    <w:rsid w:val="00772C1D"/>
    <w:rsid w:val="00772E9F"/>
    <w:rsid w:val="007736B0"/>
    <w:rsid w:val="00775116"/>
    <w:rsid w:val="0077561E"/>
    <w:rsid w:val="007768EC"/>
    <w:rsid w:val="00776DAF"/>
    <w:rsid w:val="007803FD"/>
    <w:rsid w:val="00781774"/>
    <w:rsid w:val="00782F8D"/>
    <w:rsid w:val="0078461C"/>
    <w:rsid w:val="007867CD"/>
    <w:rsid w:val="007913AA"/>
    <w:rsid w:val="00791CD4"/>
    <w:rsid w:val="00791D92"/>
    <w:rsid w:val="00792926"/>
    <w:rsid w:val="007A2B64"/>
    <w:rsid w:val="007A7196"/>
    <w:rsid w:val="007B37D4"/>
    <w:rsid w:val="007B613E"/>
    <w:rsid w:val="007C0B5E"/>
    <w:rsid w:val="007C2213"/>
    <w:rsid w:val="007C3922"/>
    <w:rsid w:val="007C4DE6"/>
    <w:rsid w:val="007C71CE"/>
    <w:rsid w:val="007D0B65"/>
    <w:rsid w:val="007D0E35"/>
    <w:rsid w:val="007D124B"/>
    <w:rsid w:val="007D3148"/>
    <w:rsid w:val="007D4D41"/>
    <w:rsid w:val="007D5B70"/>
    <w:rsid w:val="007D6781"/>
    <w:rsid w:val="007D73E5"/>
    <w:rsid w:val="007D7716"/>
    <w:rsid w:val="007E02F1"/>
    <w:rsid w:val="007E1B80"/>
    <w:rsid w:val="007E34A2"/>
    <w:rsid w:val="007F0D92"/>
    <w:rsid w:val="007F27C2"/>
    <w:rsid w:val="007F5A72"/>
    <w:rsid w:val="007F6EAD"/>
    <w:rsid w:val="007F7EE1"/>
    <w:rsid w:val="00801E85"/>
    <w:rsid w:val="00802F2C"/>
    <w:rsid w:val="008044FD"/>
    <w:rsid w:val="008070FF"/>
    <w:rsid w:val="0081335E"/>
    <w:rsid w:val="00814A59"/>
    <w:rsid w:val="008176E2"/>
    <w:rsid w:val="0082085F"/>
    <w:rsid w:val="00820931"/>
    <w:rsid w:val="00820A07"/>
    <w:rsid w:val="00821BD8"/>
    <w:rsid w:val="00825F7E"/>
    <w:rsid w:val="00826E39"/>
    <w:rsid w:val="00832834"/>
    <w:rsid w:val="00832D5A"/>
    <w:rsid w:val="00833FD2"/>
    <w:rsid w:val="00835369"/>
    <w:rsid w:val="008364B7"/>
    <w:rsid w:val="00841A51"/>
    <w:rsid w:val="00841C09"/>
    <w:rsid w:val="00843140"/>
    <w:rsid w:val="00844BFC"/>
    <w:rsid w:val="008559D5"/>
    <w:rsid w:val="00862C10"/>
    <w:rsid w:val="00863372"/>
    <w:rsid w:val="00863947"/>
    <w:rsid w:val="00864B5C"/>
    <w:rsid w:val="008669AA"/>
    <w:rsid w:val="00870383"/>
    <w:rsid w:val="00874C8A"/>
    <w:rsid w:val="00884BBA"/>
    <w:rsid w:val="00885BED"/>
    <w:rsid w:val="00886842"/>
    <w:rsid w:val="00886D92"/>
    <w:rsid w:val="008870A1"/>
    <w:rsid w:val="00895353"/>
    <w:rsid w:val="008A360C"/>
    <w:rsid w:val="008A3680"/>
    <w:rsid w:val="008A42ED"/>
    <w:rsid w:val="008A4A61"/>
    <w:rsid w:val="008B17E6"/>
    <w:rsid w:val="008B4998"/>
    <w:rsid w:val="008B55B6"/>
    <w:rsid w:val="008B6FD9"/>
    <w:rsid w:val="008C553E"/>
    <w:rsid w:val="008C78C4"/>
    <w:rsid w:val="008D085B"/>
    <w:rsid w:val="008D4ECB"/>
    <w:rsid w:val="008D6569"/>
    <w:rsid w:val="008E0F65"/>
    <w:rsid w:val="008E1D2B"/>
    <w:rsid w:val="008E3141"/>
    <w:rsid w:val="008E5420"/>
    <w:rsid w:val="008E5D2F"/>
    <w:rsid w:val="008E68C7"/>
    <w:rsid w:val="008F00B8"/>
    <w:rsid w:val="008F5EDF"/>
    <w:rsid w:val="008F6A91"/>
    <w:rsid w:val="0090004B"/>
    <w:rsid w:val="009050E6"/>
    <w:rsid w:val="009078D6"/>
    <w:rsid w:val="00913D0E"/>
    <w:rsid w:val="0091478E"/>
    <w:rsid w:val="009151F7"/>
    <w:rsid w:val="0091643D"/>
    <w:rsid w:val="0091646F"/>
    <w:rsid w:val="009230C4"/>
    <w:rsid w:val="0092586E"/>
    <w:rsid w:val="0093664D"/>
    <w:rsid w:val="0094146A"/>
    <w:rsid w:val="00941D72"/>
    <w:rsid w:val="009467BD"/>
    <w:rsid w:val="0094693E"/>
    <w:rsid w:val="0094701C"/>
    <w:rsid w:val="00947B1C"/>
    <w:rsid w:val="0095063E"/>
    <w:rsid w:val="00954570"/>
    <w:rsid w:val="0095787C"/>
    <w:rsid w:val="00960C9D"/>
    <w:rsid w:val="00963FF9"/>
    <w:rsid w:val="00965541"/>
    <w:rsid w:val="009676B5"/>
    <w:rsid w:val="009712AE"/>
    <w:rsid w:val="009740C1"/>
    <w:rsid w:val="00974647"/>
    <w:rsid w:val="00974E13"/>
    <w:rsid w:val="00975B22"/>
    <w:rsid w:val="00976787"/>
    <w:rsid w:val="00980709"/>
    <w:rsid w:val="00984C93"/>
    <w:rsid w:val="00987455"/>
    <w:rsid w:val="009919A1"/>
    <w:rsid w:val="009A1767"/>
    <w:rsid w:val="009A2652"/>
    <w:rsid w:val="009A4D9F"/>
    <w:rsid w:val="009A64ED"/>
    <w:rsid w:val="009B263C"/>
    <w:rsid w:val="009B4B13"/>
    <w:rsid w:val="009B4C40"/>
    <w:rsid w:val="009B56DE"/>
    <w:rsid w:val="009C6AAC"/>
    <w:rsid w:val="009C6C55"/>
    <w:rsid w:val="009C6DB0"/>
    <w:rsid w:val="009C7573"/>
    <w:rsid w:val="009D12E5"/>
    <w:rsid w:val="009D2481"/>
    <w:rsid w:val="009D25AA"/>
    <w:rsid w:val="009D36FF"/>
    <w:rsid w:val="009E2609"/>
    <w:rsid w:val="009F277F"/>
    <w:rsid w:val="009F31C5"/>
    <w:rsid w:val="009F640A"/>
    <w:rsid w:val="009F66B2"/>
    <w:rsid w:val="009F6CD3"/>
    <w:rsid w:val="00A001CC"/>
    <w:rsid w:val="00A01763"/>
    <w:rsid w:val="00A025EC"/>
    <w:rsid w:val="00A02DBB"/>
    <w:rsid w:val="00A07F4D"/>
    <w:rsid w:val="00A13672"/>
    <w:rsid w:val="00A2038A"/>
    <w:rsid w:val="00A30ADE"/>
    <w:rsid w:val="00A34786"/>
    <w:rsid w:val="00A51A72"/>
    <w:rsid w:val="00A51C71"/>
    <w:rsid w:val="00A605D1"/>
    <w:rsid w:val="00A63AAC"/>
    <w:rsid w:val="00A6647A"/>
    <w:rsid w:val="00A66A86"/>
    <w:rsid w:val="00A71746"/>
    <w:rsid w:val="00A7236B"/>
    <w:rsid w:val="00A85076"/>
    <w:rsid w:val="00A85C02"/>
    <w:rsid w:val="00A90B9B"/>
    <w:rsid w:val="00A92BB3"/>
    <w:rsid w:val="00A9567D"/>
    <w:rsid w:val="00AA3027"/>
    <w:rsid w:val="00AA4B67"/>
    <w:rsid w:val="00AA4DA1"/>
    <w:rsid w:val="00AA52B5"/>
    <w:rsid w:val="00AC3873"/>
    <w:rsid w:val="00AC43C9"/>
    <w:rsid w:val="00AC74C3"/>
    <w:rsid w:val="00AD0D13"/>
    <w:rsid w:val="00AD152B"/>
    <w:rsid w:val="00AE1791"/>
    <w:rsid w:val="00AE452C"/>
    <w:rsid w:val="00AE4E64"/>
    <w:rsid w:val="00AE55C8"/>
    <w:rsid w:val="00AF303A"/>
    <w:rsid w:val="00AF3A00"/>
    <w:rsid w:val="00B01CEA"/>
    <w:rsid w:val="00B01D3E"/>
    <w:rsid w:val="00B04646"/>
    <w:rsid w:val="00B07570"/>
    <w:rsid w:val="00B10BEC"/>
    <w:rsid w:val="00B1174A"/>
    <w:rsid w:val="00B12DAE"/>
    <w:rsid w:val="00B13DE1"/>
    <w:rsid w:val="00B16455"/>
    <w:rsid w:val="00B21351"/>
    <w:rsid w:val="00B23BD9"/>
    <w:rsid w:val="00B2449A"/>
    <w:rsid w:val="00B251FE"/>
    <w:rsid w:val="00B343B5"/>
    <w:rsid w:val="00B36FDB"/>
    <w:rsid w:val="00B44FE3"/>
    <w:rsid w:val="00B54959"/>
    <w:rsid w:val="00B55E6F"/>
    <w:rsid w:val="00B6008D"/>
    <w:rsid w:val="00B702BF"/>
    <w:rsid w:val="00B719EB"/>
    <w:rsid w:val="00B72734"/>
    <w:rsid w:val="00B72884"/>
    <w:rsid w:val="00B734CF"/>
    <w:rsid w:val="00B76FCF"/>
    <w:rsid w:val="00B77372"/>
    <w:rsid w:val="00B77381"/>
    <w:rsid w:val="00B81E87"/>
    <w:rsid w:val="00B87C74"/>
    <w:rsid w:val="00B90714"/>
    <w:rsid w:val="00B90A78"/>
    <w:rsid w:val="00B9551D"/>
    <w:rsid w:val="00B96D88"/>
    <w:rsid w:val="00BA30BE"/>
    <w:rsid w:val="00BA54D0"/>
    <w:rsid w:val="00BA5CAC"/>
    <w:rsid w:val="00BB194A"/>
    <w:rsid w:val="00BB5D9A"/>
    <w:rsid w:val="00BB6808"/>
    <w:rsid w:val="00BC1036"/>
    <w:rsid w:val="00BC32F8"/>
    <w:rsid w:val="00BC387F"/>
    <w:rsid w:val="00BC3906"/>
    <w:rsid w:val="00BC3A87"/>
    <w:rsid w:val="00BC66F0"/>
    <w:rsid w:val="00BE1A26"/>
    <w:rsid w:val="00BE4554"/>
    <w:rsid w:val="00BF046E"/>
    <w:rsid w:val="00BF0FC1"/>
    <w:rsid w:val="00BF3AE2"/>
    <w:rsid w:val="00BF58F7"/>
    <w:rsid w:val="00BF7357"/>
    <w:rsid w:val="00C00E2B"/>
    <w:rsid w:val="00C01CB3"/>
    <w:rsid w:val="00C02039"/>
    <w:rsid w:val="00C027E4"/>
    <w:rsid w:val="00C055A3"/>
    <w:rsid w:val="00C06867"/>
    <w:rsid w:val="00C07647"/>
    <w:rsid w:val="00C101CD"/>
    <w:rsid w:val="00C12B9B"/>
    <w:rsid w:val="00C1306C"/>
    <w:rsid w:val="00C13980"/>
    <w:rsid w:val="00C14874"/>
    <w:rsid w:val="00C17163"/>
    <w:rsid w:val="00C209E6"/>
    <w:rsid w:val="00C23DFE"/>
    <w:rsid w:val="00C260F9"/>
    <w:rsid w:val="00C30891"/>
    <w:rsid w:val="00C32B6A"/>
    <w:rsid w:val="00C32F77"/>
    <w:rsid w:val="00C45C8D"/>
    <w:rsid w:val="00C545EF"/>
    <w:rsid w:val="00C61129"/>
    <w:rsid w:val="00C61C4E"/>
    <w:rsid w:val="00C645A5"/>
    <w:rsid w:val="00C66100"/>
    <w:rsid w:val="00C66619"/>
    <w:rsid w:val="00C67997"/>
    <w:rsid w:val="00C70663"/>
    <w:rsid w:val="00C751E6"/>
    <w:rsid w:val="00C76AF0"/>
    <w:rsid w:val="00C81FE1"/>
    <w:rsid w:val="00C820B6"/>
    <w:rsid w:val="00C844BD"/>
    <w:rsid w:val="00C92E1C"/>
    <w:rsid w:val="00C94CED"/>
    <w:rsid w:val="00CA0C3E"/>
    <w:rsid w:val="00CA3458"/>
    <w:rsid w:val="00CA464B"/>
    <w:rsid w:val="00CA4EDD"/>
    <w:rsid w:val="00CA6827"/>
    <w:rsid w:val="00CB0A52"/>
    <w:rsid w:val="00CB5B3C"/>
    <w:rsid w:val="00CB61D8"/>
    <w:rsid w:val="00CB6D44"/>
    <w:rsid w:val="00CC0815"/>
    <w:rsid w:val="00CC0BF8"/>
    <w:rsid w:val="00CC4A57"/>
    <w:rsid w:val="00CC750A"/>
    <w:rsid w:val="00CC7BF2"/>
    <w:rsid w:val="00CD44D7"/>
    <w:rsid w:val="00CE3BC1"/>
    <w:rsid w:val="00CE739C"/>
    <w:rsid w:val="00CE7B1B"/>
    <w:rsid w:val="00CF2CD5"/>
    <w:rsid w:val="00CF67ED"/>
    <w:rsid w:val="00D01AEA"/>
    <w:rsid w:val="00D0548D"/>
    <w:rsid w:val="00D06EF3"/>
    <w:rsid w:val="00D12449"/>
    <w:rsid w:val="00D13346"/>
    <w:rsid w:val="00D137B3"/>
    <w:rsid w:val="00D146E4"/>
    <w:rsid w:val="00D14DBA"/>
    <w:rsid w:val="00D153D3"/>
    <w:rsid w:val="00D154C3"/>
    <w:rsid w:val="00D15964"/>
    <w:rsid w:val="00D17294"/>
    <w:rsid w:val="00D20B7A"/>
    <w:rsid w:val="00D26253"/>
    <w:rsid w:val="00D30D54"/>
    <w:rsid w:val="00D32BDF"/>
    <w:rsid w:val="00D33701"/>
    <w:rsid w:val="00D345C8"/>
    <w:rsid w:val="00D36052"/>
    <w:rsid w:val="00D36374"/>
    <w:rsid w:val="00D36BC3"/>
    <w:rsid w:val="00D43ED2"/>
    <w:rsid w:val="00D4774A"/>
    <w:rsid w:val="00D5491B"/>
    <w:rsid w:val="00D60513"/>
    <w:rsid w:val="00D61CD0"/>
    <w:rsid w:val="00D62015"/>
    <w:rsid w:val="00D62C63"/>
    <w:rsid w:val="00D63BE8"/>
    <w:rsid w:val="00D66CE4"/>
    <w:rsid w:val="00D67CB5"/>
    <w:rsid w:val="00D71B50"/>
    <w:rsid w:val="00D760C8"/>
    <w:rsid w:val="00D80692"/>
    <w:rsid w:val="00D8278C"/>
    <w:rsid w:val="00D837BE"/>
    <w:rsid w:val="00D83D9B"/>
    <w:rsid w:val="00D8521F"/>
    <w:rsid w:val="00D85E80"/>
    <w:rsid w:val="00D8710B"/>
    <w:rsid w:val="00D91B59"/>
    <w:rsid w:val="00D92429"/>
    <w:rsid w:val="00D953C1"/>
    <w:rsid w:val="00DA0935"/>
    <w:rsid w:val="00DA15B8"/>
    <w:rsid w:val="00DA3535"/>
    <w:rsid w:val="00DA4E51"/>
    <w:rsid w:val="00DA5377"/>
    <w:rsid w:val="00DB0753"/>
    <w:rsid w:val="00DB182E"/>
    <w:rsid w:val="00DC1176"/>
    <w:rsid w:val="00DC2252"/>
    <w:rsid w:val="00DC2896"/>
    <w:rsid w:val="00DC2A6C"/>
    <w:rsid w:val="00DC7AB9"/>
    <w:rsid w:val="00DC7B7F"/>
    <w:rsid w:val="00DD0A05"/>
    <w:rsid w:val="00DD1ACB"/>
    <w:rsid w:val="00DD4D53"/>
    <w:rsid w:val="00DD5B36"/>
    <w:rsid w:val="00DE259B"/>
    <w:rsid w:val="00DE3474"/>
    <w:rsid w:val="00DF197A"/>
    <w:rsid w:val="00E01D1C"/>
    <w:rsid w:val="00E02317"/>
    <w:rsid w:val="00E1079C"/>
    <w:rsid w:val="00E15FB6"/>
    <w:rsid w:val="00E16559"/>
    <w:rsid w:val="00E21980"/>
    <w:rsid w:val="00E219B7"/>
    <w:rsid w:val="00E23A3E"/>
    <w:rsid w:val="00E25C8B"/>
    <w:rsid w:val="00E331B1"/>
    <w:rsid w:val="00E35A1C"/>
    <w:rsid w:val="00E41B92"/>
    <w:rsid w:val="00E43CB4"/>
    <w:rsid w:val="00E45300"/>
    <w:rsid w:val="00E46362"/>
    <w:rsid w:val="00E46539"/>
    <w:rsid w:val="00E5107C"/>
    <w:rsid w:val="00E5172C"/>
    <w:rsid w:val="00E51FCD"/>
    <w:rsid w:val="00E629C2"/>
    <w:rsid w:val="00E64CD0"/>
    <w:rsid w:val="00E672C1"/>
    <w:rsid w:val="00E67FE1"/>
    <w:rsid w:val="00E70B96"/>
    <w:rsid w:val="00E733C0"/>
    <w:rsid w:val="00E82F8B"/>
    <w:rsid w:val="00E93157"/>
    <w:rsid w:val="00E94D2F"/>
    <w:rsid w:val="00EA04F3"/>
    <w:rsid w:val="00EA3D3C"/>
    <w:rsid w:val="00EB0AC1"/>
    <w:rsid w:val="00EC5140"/>
    <w:rsid w:val="00EC5739"/>
    <w:rsid w:val="00ED1948"/>
    <w:rsid w:val="00ED4396"/>
    <w:rsid w:val="00ED70E3"/>
    <w:rsid w:val="00EE09F1"/>
    <w:rsid w:val="00EE2BFB"/>
    <w:rsid w:val="00EE34E2"/>
    <w:rsid w:val="00EF3BA4"/>
    <w:rsid w:val="00F01B6E"/>
    <w:rsid w:val="00F01E2D"/>
    <w:rsid w:val="00F0281C"/>
    <w:rsid w:val="00F037F3"/>
    <w:rsid w:val="00F06F55"/>
    <w:rsid w:val="00F10825"/>
    <w:rsid w:val="00F11463"/>
    <w:rsid w:val="00F1737B"/>
    <w:rsid w:val="00F222CD"/>
    <w:rsid w:val="00F22835"/>
    <w:rsid w:val="00F2678E"/>
    <w:rsid w:val="00F26EA5"/>
    <w:rsid w:val="00F27AD3"/>
    <w:rsid w:val="00F27BF1"/>
    <w:rsid w:val="00F31032"/>
    <w:rsid w:val="00F32230"/>
    <w:rsid w:val="00F32949"/>
    <w:rsid w:val="00F37973"/>
    <w:rsid w:val="00F43F33"/>
    <w:rsid w:val="00F44D22"/>
    <w:rsid w:val="00F45388"/>
    <w:rsid w:val="00F546A2"/>
    <w:rsid w:val="00F67160"/>
    <w:rsid w:val="00F70939"/>
    <w:rsid w:val="00F71EF8"/>
    <w:rsid w:val="00F733FD"/>
    <w:rsid w:val="00F74809"/>
    <w:rsid w:val="00F77D35"/>
    <w:rsid w:val="00F8015E"/>
    <w:rsid w:val="00F8167F"/>
    <w:rsid w:val="00F81C7B"/>
    <w:rsid w:val="00F857D2"/>
    <w:rsid w:val="00F85ABF"/>
    <w:rsid w:val="00F85CF2"/>
    <w:rsid w:val="00F92473"/>
    <w:rsid w:val="00F928BC"/>
    <w:rsid w:val="00F93EAE"/>
    <w:rsid w:val="00FA4D9B"/>
    <w:rsid w:val="00FA71D1"/>
    <w:rsid w:val="00FB2D93"/>
    <w:rsid w:val="00FB49AB"/>
    <w:rsid w:val="00FB531F"/>
    <w:rsid w:val="00FB78AE"/>
    <w:rsid w:val="00FC011C"/>
    <w:rsid w:val="00FC0357"/>
    <w:rsid w:val="00FC238E"/>
    <w:rsid w:val="00FC40C1"/>
    <w:rsid w:val="00FC7690"/>
    <w:rsid w:val="00FD255E"/>
    <w:rsid w:val="00FD419D"/>
    <w:rsid w:val="00FD7A67"/>
    <w:rsid w:val="00FE0434"/>
    <w:rsid w:val="00FE0D33"/>
    <w:rsid w:val="00FE2866"/>
    <w:rsid w:val="00FE68A9"/>
    <w:rsid w:val="00FE7FE7"/>
    <w:rsid w:val="00FF122C"/>
    <w:rsid w:val="00FF2ADC"/>
    <w:rsid w:val="00FF60F5"/>
    <w:rsid w:val="00FF6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1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72"/>
    <w:pPr>
      <w:spacing w:before="60" w:after="120"/>
      <w:jc w:val="both"/>
    </w:pPr>
    <w:rPr>
      <w:rFonts w:ascii="Helvetica" w:hAnsi="Helvetica"/>
      <w:sz w:val="22"/>
      <w:szCs w:val="22"/>
    </w:rPr>
  </w:style>
  <w:style w:type="paragraph" w:styleId="Titre1">
    <w:name w:val="heading 1"/>
    <w:basedOn w:val="Normal"/>
    <w:next w:val="Normal"/>
    <w:link w:val="Titre1Car"/>
    <w:uiPriority w:val="9"/>
    <w:qFormat/>
    <w:rsid w:val="00941D72"/>
    <w:pPr>
      <w:keepNext/>
      <w:keepLines/>
      <w:numPr>
        <w:numId w:val="1"/>
      </w:numPr>
      <w:spacing w:before="240" w:after="240"/>
      <w:outlineLvl w:val="0"/>
    </w:pPr>
    <w:rPr>
      <w:rFonts w:eastAsiaTheme="majorEastAsia" w:cstheme="majorBidi"/>
      <w:color w:val="000000" w:themeColor="text1"/>
      <w:sz w:val="28"/>
      <w:szCs w:val="32"/>
    </w:rPr>
  </w:style>
  <w:style w:type="paragraph" w:styleId="Titre2">
    <w:name w:val="heading 2"/>
    <w:basedOn w:val="Normal"/>
    <w:next w:val="Normal"/>
    <w:link w:val="Titre2Car"/>
    <w:uiPriority w:val="9"/>
    <w:unhideWhenUsed/>
    <w:qFormat/>
    <w:rsid w:val="008D085B"/>
    <w:pPr>
      <w:keepNext/>
      <w:keepLines/>
      <w:numPr>
        <w:ilvl w:val="1"/>
        <w:numId w:val="1"/>
      </w:numPr>
      <w:spacing w:before="120"/>
      <w:outlineLvl w:val="1"/>
    </w:pPr>
    <w:rPr>
      <w:rFonts w:eastAsiaTheme="majorEastAsia" w:cstheme="majorBidi"/>
      <w:color w:val="000000" w:themeColor="text1"/>
      <w:sz w:val="26"/>
      <w:szCs w:val="26"/>
    </w:rPr>
  </w:style>
  <w:style w:type="paragraph" w:styleId="Titre3">
    <w:name w:val="heading 3"/>
    <w:basedOn w:val="Normal"/>
    <w:next w:val="Normal"/>
    <w:link w:val="Titre3Car"/>
    <w:uiPriority w:val="9"/>
    <w:unhideWhenUsed/>
    <w:qFormat/>
    <w:rsid w:val="004C7138"/>
    <w:pPr>
      <w:keepNext/>
      <w:keepLines/>
      <w:numPr>
        <w:ilvl w:val="2"/>
        <w:numId w:val="1"/>
      </w:numPr>
      <w:spacing w:before="200"/>
      <w:outlineLvl w:val="2"/>
    </w:pPr>
    <w:rPr>
      <w:rFonts w:ascii="Segoe UI" w:eastAsiaTheme="majorEastAsia" w:hAnsi="Segoe UI" w:cstheme="majorBidi"/>
      <w:bCs/>
      <w:color w:val="000000" w:themeColor="text1"/>
      <w:sz w:val="24"/>
    </w:rPr>
  </w:style>
  <w:style w:type="paragraph" w:styleId="Titre4">
    <w:name w:val="heading 4"/>
    <w:basedOn w:val="Normal"/>
    <w:next w:val="Normal"/>
    <w:link w:val="Titre4Car"/>
    <w:uiPriority w:val="9"/>
    <w:unhideWhenUsed/>
    <w:qFormat/>
    <w:rsid w:val="00465A8F"/>
    <w:pPr>
      <w:keepNext/>
      <w:keepLines/>
      <w:spacing w:before="200"/>
      <w:outlineLvl w:val="3"/>
    </w:pPr>
    <w:rPr>
      <w:rFonts w:ascii="Helvetica Light Oblique" w:eastAsiaTheme="majorEastAsia" w:hAnsi="Helvetica Light Oblique" w:cstheme="majorBidi"/>
      <w:i/>
      <w:iCs/>
      <w:color w:val="7F7F7F" w:themeColor="text1" w:themeTint="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D72"/>
    <w:rPr>
      <w:rFonts w:ascii="Helvetica" w:eastAsiaTheme="majorEastAsia" w:hAnsi="Helvetica" w:cstheme="majorBidi"/>
      <w:color w:val="000000" w:themeColor="text1"/>
      <w:sz w:val="28"/>
      <w:szCs w:val="32"/>
      <w:lang w:val="fr-CH"/>
    </w:rPr>
  </w:style>
  <w:style w:type="character" w:customStyle="1" w:styleId="Titre2Car">
    <w:name w:val="Titre 2 Car"/>
    <w:basedOn w:val="Policepardfaut"/>
    <w:link w:val="Titre2"/>
    <w:uiPriority w:val="9"/>
    <w:rsid w:val="008D085B"/>
    <w:rPr>
      <w:rFonts w:ascii="Helvetica" w:eastAsiaTheme="majorEastAsia" w:hAnsi="Helvetica" w:cstheme="majorBidi"/>
      <w:color w:val="000000" w:themeColor="text1"/>
      <w:sz w:val="26"/>
      <w:szCs w:val="26"/>
      <w:lang w:val="fr-CH"/>
    </w:rPr>
  </w:style>
  <w:style w:type="character" w:customStyle="1" w:styleId="Titre3Car">
    <w:name w:val="Titre 3 Car"/>
    <w:basedOn w:val="Policepardfaut"/>
    <w:link w:val="Titre3"/>
    <w:uiPriority w:val="9"/>
    <w:rsid w:val="004C7138"/>
    <w:rPr>
      <w:rFonts w:ascii="Segoe UI" w:eastAsiaTheme="majorEastAsia" w:hAnsi="Segoe UI" w:cstheme="majorBidi"/>
      <w:bCs/>
      <w:color w:val="000000" w:themeColor="text1"/>
      <w:szCs w:val="22"/>
      <w:lang w:val="fr-CH"/>
    </w:rPr>
  </w:style>
  <w:style w:type="character" w:customStyle="1" w:styleId="Titre4Car">
    <w:name w:val="Titre 4 Car"/>
    <w:basedOn w:val="Policepardfaut"/>
    <w:link w:val="Titre4"/>
    <w:uiPriority w:val="9"/>
    <w:rsid w:val="00465A8F"/>
    <w:rPr>
      <w:rFonts w:ascii="Helvetica Light Oblique" w:eastAsiaTheme="majorEastAsia" w:hAnsi="Helvetica Light Oblique" w:cstheme="majorBidi"/>
      <w:i/>
      <w:iCs/>
      <w:color w:val="7F7F7F" w:themeColor="text1" w:themeTint="80"/>
      <w:sz w:val="22"/>
      <w:szCs w:val="22"/>
      <w:lang w:val="fr-CH"/>
    </w:rPr>
  </w:style>
  <w:style w:type="paragraph" w:styleId="Pardeliste">
    <w:name w:val="List Paragraph"/>
    <w:basedOn w:val="Normal"/>
    <w:uiPriority w:val="34"/>
    <w:qFormat/>
    <w:rsid w:val="003962EA"/>
    <w:pPr>
      <w:ind w:left="720"/>
      <w:contextualSpacing/>
    </w:pPr>
  </w:style>
  <w:style w:type="character" w:styleId="Emphaseple">
    <w:name w:val="Subtle Emphasis"/>
    <w:basedOn w:val="Policepardfaut"/>
    <w:uiPriority w:val="19"/>
    <w:qFormat/>
    <w:rsid w:val="003962EA"/>
    <w:rPr>
      <w:rFonts w:ascii="Segoe UI Semibold" w:hAnsi="Segoe UI Semibold"/>
      <w:i w:val="0"/>
      <w:iCs/>
      <w:color w:val="767171" w:themeColor="background2" w:themeShade="80"/>
      <w:sz w:val="18"/>
    </w:rPr>
  </w:style>
  <w:style w:type="table" w:styleId="Grilledutableau">
    <w:name w:val="Table Grid"/>
    <w:basedOn w:val="TableauNormal"/>
    <w:uiPriority w:val="39"/>
    <w:rsid w:val="003962EA"/>
    <w:rPr>
      <w:sz w:val="22"/>
      <w:szCs w:val="22"/>
      <w:lang w:val="fr-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962EA"/>
    <w:pPr>
      <w:spacing w:before="0" w:after="0"/>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3962EA"/>
    <w:rPr>
      <w:rFonts w:ascii="Segoe UI Semilight" w:eastAsiaTheme="majorEastAsia" w:hAnsi="Segoe UI Semilight" w:cstheme="majorBidi"/>
      <w:spacing w:val="-10"/>
      <w:kern w:val="28"/>
      <w:sz w:val="40"/>
      <w:szCs w:val="56"/>
      <w:lang w:val="fr-CH"/>
    </w:rPr>
  </w:style>
  <w:style w:type="paragraph" w:styleId="TM1">
    <w:name w:val="toc 1"/>
    <w:basedOn w:val="Normal"/>
    <w:next w:val="Normal"/>
    <w:autoRedefine/>
    <w:uiPriority w:val="39"/>
    <w:unhideWhenUsed/>
    <w:rsid w:val="003962EA"/>
    <w:pPr>
      <w:spacing w:after="100"/>
    </w:pPr>
  </w:style>
  <w:style w:type="character" w:styleId="Lienhypertexte">
    <w:name w:val="Hyperlink"/>
    <w:basedOn w:val="Policepardfaut"/>
    <w:uiPriority w:val="99"/>
    <w:unhideWhenUsed/>
    <w:rsid w:val="003962EA"/>
    <w:rPr>
      <w:color w:val="0563C1" w:themeColor="hyperlink"/>
      <w:u w:val="single"/>
    </w:rPr>
  </w:style>
  <w:style w:type="paragraph" w:styleId="TM2">
    <w:name w:val="toc 2"/>
    <w:basedOn w:val="Normal"/>
    <w:next w:val="Normal"/>
    <w:autoRedefine/>
    <w:uiPriority w:val="39"/>
    <w:unhideWhenUsed/>
    <w:rsid w:val="003962EA"/>
    <w:pPr>
      <w:spacing w:after="100"/>
      <w:ind w:left="200"/>
    </w:pPr>
  </w:style>
  <w:style w:type="table" w:customStyle="1" w:styleId="Grilledetableauclaire1">
    <w:name w:val="Grille de tableau claire1"/>
    <w:basedOn w:val="TableauNormal"/>
    <w:uiPriority w:val="40"/>
    <w:rsid w:val="003962EA"/>
    <w:rPr>
      <w:sz w:val="22"/>
      <w:szCs w:val="22"/>
      <w:lang w:val="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Liste1Clair-Accentuation11">
    <w:name w:val="Tableau Liste 1 Clair - Accentuation 11"/>
    <w:basedOn w:val="TableauNormal"/>
    <w:uiPriority w:val="46"/>
    <w:rsid w:val="003962EA"/>
    <w:rPr>
      <w:sz w:val="22"/>
      <w:szCs w:val="22"/>
      <w:lang w:val="fr-CH"/>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
    <w:name w:val="header"/>
    <w:basedOn w:val="Normal"/>
    <w:link w:val="En-tteCar"/>
    <w:uiPriority w:val="99"/>
    <w:unhideWhenUsed/>
    <w:rsid w:val="003962EA"/>
    <w:pPr>
      <w:tabs>
        <w:tab w:val="center" w:pos="4536"/>
        <w:tab w:val="right" w:pos="9072"/>
      </w:tabs>
      <w:spacing w:before="0" w:after="0"/>
    </w:pPr>
  </w:style>
  <w:style w:type="character" w:customStyle="1" w:styleId="En-tteCar">
    <w:name w:val="En-tête Car"/>
    <w:basedOn w:val="Policepardfaut"/>
    <w:link w:val="En-tte"/>
    <w:uiPriority w:val="99"/>
    <w:rsid w:val="003962EA"/>
    <w:rPr>
      <w:rFonts w:ascii="Segoe UI Semilight" w:hAnsi="Segoe UI Semilight"/>
      <w:sz w:val="20"/>
      <w:szCs w:val="22"/>
      <w:lang w:val="fr-CH"/>
    </w:rPr>
  </w:style>
  <w:style w:type="paragraph" w:styleId="Pieddepage">
    <w:name w:val="footer"/>
    <w:basedOn w:val="Normal"/>
    <w:link w:val="PieddepageCar"/>
    <w:uiPriority w:val="99"/>
    <w:unhideWhenUsed/>
    <w:rsid w:val="003962EA"/>
    <w:pPr>
      <w:tabs>
        <w:tab w:val="center" w:pos="4536"/>
        <w:tab w:val="right" w:pos="9072"/>
      </w:tabs>
      <w:spacing w:before="0" w:after="0"/>
    </w:pPr>
  </w:style>
  <w:style w:type="character" w:customStyle="1" w:styleId="PieddepageCar">
    <w:name w:val="Pied de page Car"/>
    <w:basedOn w:val="Policepardfaut"/>
    <w:link w:val="Pieddepage"/>
    <w:uiPriority w:val="99"/>
    <w:rsid w:val="003962EA"/>
    <w:rPr>
      <w:rFonts w:ascii="Segoe UI Semilight" w:hAnsi="Segoe UI Semilight"/>
      <w:sz w:val="20"/>
      <w:szCs w:val="22"/>
      <w:lang w:val="fr-CH"/>
    </w:rPr>
  </w:style>
  <w:style w:type="paragraph" w:styleId="Textedebulles">
    <w:name w:val="Balloon Text"/>
    <w:basedOn w:val="Normal"/>
    <w:link w:val="TextedebullesCar"/>
    <w:uiPriority w:val="99"/>
    <w:semiHidden/>
    <w:unhideWhenUsed/>
    <w:rsid w:val="003962EA"/>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962EA"/>
    <w:rPr>
      <w:rFonts w:ascii="Tahoma" w:hAnsi="Tahoma" w:cs="Tahoma"/>
      <w:sz w:val="16"/>
      <w:szCs w:val="16"/>
      <w:lang w:val="fr-CH"/>
    </w:rPr>
  </w:style>
  <w:style w:type="paragraph" w:styleId="TM3">
    <w:name w:val="toc 3"/>
    <w:basedOn w:val="Normal"/>
    <w:next w:val="Normal"/>
    <w:autoRedefine/>
    <w:uiPriority w:val="39"/>
    <w:unhideWhenUsed/>
    <w:rsid w:val="003962EA"/>
    <w:pPr>
      <w:spacing w:after="100"/>
      <w:ind w:left="400"/>
    </w:pPr>
  </w:style>
  <w:style w:type="paragraph" w:styleId="TM4">
    <w:name w:val="toc 4"/>
    <w:basedOn w:val="Normal"/>
    <w:next w:val="Normal"/>
    <w:autoRedefine/>
    <w:uiPriority w:val="39"/>
    <w:unhideWhenUsed/>
    <w:rsid w:val="003962EA"/>
    <w:pPr>
      <w:spacing w:before="0" w:after="100" w:line="276" w:lineRule="auto"/>
      <w:ind w:left="660"/>
      <w:jc w:val="left"/>
    </w:pPr>
    <w:rPr>
      <w:rFonts w:asciiTheme="minorHAnsi" w:eastAsiaTheme="minorEastAsia" w:hAnsiTheme="minorHAnsi"/>
      <w:lang w:eastAsia="fr-CH"/>
    </w:rPr>
  </w:style>
  <w:style w:type="paragraph" w:styleId="TM5">
    <w:name w:val="toc 5"/>
    <w:basedOn w:val="Normal"/>
    <w:next w:val="Normal"/>
    <w:autoRedefine/>
    <w:uiPriority w:val="39"/>
    <w:unhideWhenUsed/>
    <w:rsid w:val="003962EA"/>
    <w:pPr>
      <w:spacing w:before="0" w:after="100" w:line="276" w:lineRule="auto"/>
      <w:ind w:left="880"/>
      <w:jc w:val="left"/>
    </w:pPr>
    <w:rPr>
      <w:rFonts w:asciiTheme="minorHAnsi" w:eastAsiaTheme="minorEastAsia" w:hAnsiTheme="minorHAnsi"/>
      <w:lang w:eastAsia="fr-CH"/>
    </w:rPr>
  </w:style>
  <w:style w:type="paragraph" w:styleId="TM6">
    <w:name w:val="toc 6"/>
    <w:basedOn w:val="Normal"/>
    <w:next w:val="Normal"/>
    <w:autoRedefine/>
    <w:uiPriority w:val="39"/>
    <w:unhideWhenUsed/>
    <w:rsid w:val="003962EA"/>
    <w:pPr>
      <w:spacing w:before="0" w:after="100" w:line="276" w:lineRule="auto"/>
      <w:ind w:left="1100"/>
      <w:jc w:val="left"/>
    </w:pPr>
    <w:rPr>
      <w:rFonts w:asciiTheme="minorHAnsi" w:eastAsiaTheme="minorEastAsia" w:hAnsiTheme="minorHAnsi"/>
      <w:lang w:eastAsia="fr-CH"/>
    </w:rPr>
  </w:style>
  <w:style w:type="paragraph" w:styleId="TM7">
    <w:name w:val="toc 7"/>
    <w:basedOn w:val="Normal"/>
    <w:next w:val="Normal"/>
    <w:autoRedefine/>
    <w:uiPriority w:val="39"/>
    <w:unhideWhenUsed/>
    <w:rsid w:val="003962EA"/>
    <w:pPr>
      <w:spacing w:before="0" w:after="100" w:line="276" w:lineRule="auto"/>
      <w:ind w:left="1320"/>
      <w:jc w:val="left"/>
    </w:pPr>
    <w:rPr>
      <w:rFonts w:asciiTheme="minorHAnsi" w:eastAsiaTheme="minorEastAsia" w:hAnsiTheme="minorHAnsi"/>
      <w:lang w:eastAsia="fr-CH"/>
    </w:rPr>
  </w:style>
  <w:style w:type="paragraph" w:styleId="TM8">
    <w:name w:val="toc 8"/>
    <w:basedOn w:val="Normal"/>
    <w:next w:val="Normal"/>
    <w:autoRedefine/>
    <w:uiPriority w:val="39"/>
    <w:unhideWhenUsed/>
    <w:rsid w:val="003962EA"/>
    <w:pPr>
      <w:spacing w:before="0" w:after="100" w:line="276" w:lineRule="auto"/>
      <w:ind w:left="1540"/>
      <w:jc w:val="left"/>
    </w:pPr>
    <w:rPr>
      <w:rFonts w:asciiTheme="minorHAnsi" w:eastAsiaTheme="minorEastAsia" w:hAnsiTheme="minorHAnsi"/>
      <w:lang w:eastAsia="fr-CH"/>
    </w:rPr>
  </w:style>
  <w:style w:type="paragraph" w:styleId="TM9">
    <w:name w:val="toc 9"/>
    <w:basedOn w:val="Normal"/>
    <w:next w:val="Normal"/>
    <w:autoRedefine/>
    <w:uiPriority w:val="39"/>
    <w:unhideWhenUsed/>
    <w:rsid w:val="003962EA"/>
    <w:pPr>
      <w:spacing w:before="0" w:after="100" w:line="276" w:lineRule="auto"/>
      <w:ind w:left="1760"/>
      <w:jc w:val="left"/>
    </w:pPr>
    <w:rPr>
      <w:rFonts w:asciiTheme="minorHAnsi" w:eastAsiaTheme="minorEastAsia" w:hAnsiTheme="minorHAnsi"/>
      <w:lang w:eastAsia="fr-CH"/>
    </w:rPr>
  </w:style>
  <w:style w:type="paragraph" w:styleId="Notedebasdepage">
    <w:name w:val="footnote text"/>
    <w:basedOn w:val="Normal"/>
    <w:link w:val="NotedebasdepageCar"/>
    <w:uiPriority w:val="99"/>
    <w:unhideWhenUsed/>
    <w:rsid w:val="00220740"/>
    <w:pPr>
      <w:spacing w:before="0" w:after="0"/>
    </w:pPr>
    <w:rPr>
      <w:sz w:val="24"/>
      <w:szCs w:val="24"/>
    </w:rPr>
  </w:style>
  <w:style w:type="character" w:customStyle="1" w:styleId="NotedebasdepageCar">
    <w:name w:val="Note de bas de page Car"/>
    <w:basedOn w:val="Policepardfaut"/>
    <w:link w:val="Notedebasdepage"/>
    <w:uiPriority w:val="99"/>
    <w:rsid w:val="00220740"/>
    <w:rPr>
      <w:rFonts w:ascii="Helvetica Neue" w:hAnsi="Helvetica Neue"/>
      <w:lang w:val="fr-CH"/>
    </w:rPr>
  </w:style>
  <w:style w:type="character" w:styleId="Appelnotedebasdep">
    <w:name w:val="footnote reference"/>
    <w:basedOn w:val="Policepardfaut"/>
    <w:uiPriority w:val="99"/>
    <w:unhideWhenUsed/>
    <w:rsid w:val="00220740"/>
    <w:rPr>
      <w:vertAlign w:val="superscript"/>
    </w:rPr>
  </w:style>
  <w:style w:type="paragraph" w:styleId="Notedefin">
    <w:name w:val="endnote text"/>
    <w:basedOn w:val="Normal"/>
    <w:link w:val="NotedefinCar"/>
    <w:uiPriority w:val="99"/>
    <w:unhideWhenUsed/>
    <w:rsid w:val="00220740"/>
    <w:pPr>
      <w:spacing w:before="0" w:after="0"/>
    </w:pPr>
    <w:rPr>
      <w:sz w:val="24"/>
      <w:szCs w:val="24"/>
    </w:rPr>
  </w:style>
  <w:style w:type="character" w:customStyle="1" w:styleId="NotedefinCar">
    <w:name w:val="Note de fin Car"/>
    <w:basedOn w:val="Policepardfaut"/>
    <w:link w:val="Notedefin"/>
    <w:uiPriority w:val="99"/>
    <w:rsid w:val="00220740"/>
    <w:rPr>
      <w:rFonts w:ascii="Helvetica Neue" w:hAnsi="Helvetica Neue"/>
      <w:lang w:val="fr-CH"/>
    </w:rPr>
  </w:style>
  <w:style w:type="character" w:styleId="Appeldenotedefin">
    <w:name w:val="endnote reference"/>
    <w:basedOn w:val="Policepardfaut"/>
    <w:uiPriority w:val="99"/>
    <w:unhideWhenUsed/>
    <w:rsid w:val="00220740"/>
    <w:rPr>
      <w:vertAlign w:val="superscript"/>
    </w:rPr>
  </w:style>
  <w:style w:type="character" w:styleId="Emphase">
    <w:name w:val="Emphasis"/>
    <w:basedOn w:val="Policepardfaut"/>
    <w:uiPriority w:val="20"/>
    <w:qFormat/>
    <w:rsid w:val="003B466A"/>
    <w:rPr>
      <w:i/>
      <w:iCs/>
      <w:color w:val="7F7F7F" w:themeColor="text1" w:themeTint="80"/>
    </w:rPr>
  </w:style>
  <w:style w:type="table" w:styleId="TableauListe3-Accentuation1">
    <w:name w:val="List Table 3 Accent 1"/>
    <w:basedOn w:val="TableauNormal"/>
    <w:uiPriority w:val="48"/>
    <w:rsid w:val="00CF67E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Lienhypertextevisit">
    <w:name w:val="FollowedHyperlink"/>
    <w:basedOn w:val="Policepardfaut"/>
    <w:uiPriority w:val="99"/>
    <w:semiHidden/>
    <w:unhideWhenUsed/>
    <w:rsid w:val="00330C3D"/>
    <w:rPr>
      <w:color w:val="954F72" w:themeColor="followedHyperlink"/>
      <w:u w:val="single"/>
    </w:rPr>
  </w:style>
  <w:style w:type="character" w:styleId="Marquedecommentaire">
    <w:name w:val="annotation reference"/>
    <w:basedOn w:val="Policepardfaut"/>
    <w:uiPriority w:val="99"/>
    <w:semiHidden/>
    <w:unhideWhenUsed/>
    <w:rsid w:val="0005166F"/>
    <w:rPr>
      <w:sz w:val="16"/>
      <w:szCs w:val="16"/>
    </w:rPr>
  </w:style>
  <w:style w:type="paragraph" w:styleId="Commentaire">
    <w:name w:val="annotation text"/>
    <w:basedOn w:val="Normal"/>
    <w:link w:val="CommentaireCar"/>
    <w:uiPriority w:val="99"/>
    <w:semiHidden/>
    <w:unhideWhenUsed/>
    <w:rsid w:val="0005166F"/>
    <w:rPr>
      <w:sz w:val="20"/>
      <w:szCs w:val="20"/>
    </w:rPr>
  </w:style>
  <w:style w:type="character" w:customStyle="1" w:styleId="CommentaireCar">
    <w:name w:val="Commentaire Car"/>
    <w:basedOn w:val="Policepardfaut"/>
    <w:link w:val="Commentaire"/>
    <w:uiPriority w:val="99"/>
    <w:semiHidden/>
    <w:rsid w:val="0005166F"/>
    <w:rPr>
      <w:rFonts w:ascii="Helvetica" w:hAnsi="Helvetica"/>
      <w:sz w:val="20"/>
      <w:szCs w:val="20"/>
      <w:lang w:val="fr-CH"/>
    </w:rPr>
  </w:style>
  <w:style w:type="paragraph" w:styleId="Objetducommentaire">
    <w:name w:val="annotation subject"/>
    <w:basedOn w:val="Commentaire"/>
    <w:next w:val="Commentaire"/>
    <w:link w:val="ObjetducommentaireCar"/>
    <w:uiPriority w:val="99"/>
    <w:semiHidden/>
    <w:unhideWhenUsed/>
    <w:rsid w:val="0005166F"/>
    <w:rPr>
      <w:b/>
      <w:bCs/>
    </w:rPr>
  </w:style>
  <w:style w:type="character" w:customStyle="1" w:styleId="ObjetducommentaireCar">
    <w:name w:val="Objet du commentaire Car"/>
    <w:basedOn w:val="CommentaireCar"/>
    <w:link w:val="Objetducommentaire"/>
    <w:uiPriority w:val="99"/>
    <w:semiHidden/>
    <w:rsid w:val="0005166F"/>
    <w:rPr>
      <w:rFonts w:ascii="Helvetica" w:hAnsi="Helvetica"/>
      <w:b/>
      <w:bCs/>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80614">
      <w:bodyDiv w:val="1"/>
      <w:marLeft w:val="0"/>
      <w:marRight w:val="0"/>
      <w:marTop w:val="0"/>
      <w:marBottom w:val="0"/>
      <w:divBdr>
        <w:top w:val="none" w:sz="0" w:space="0" w:color="auto"/>
        <w:left w:val="none" w:sz="0" w:space="0" w:color="auto"/>
        <w:bottom w:val="none" w:sz="0" w:space="0" w:color="auto"/>
        <w:right w:val="none" w:sz="0" w:space="0" w:color="auto"/>
      </w:divBdr>
    </w:div>
    <w:div w:id="722603300">
      <w:bodyDiv w:val="1"/>
      <w:marLeft w:val="0"/>
      <w:marRight w:val="0"/>
      <w:marTop w:val="0"/>
      <w:marBottom w:val="0"/>
      <w:divBdr>
        <w:top w:val="none" w:sz="0" w:space="0" w:color="auto"/>
        <w:left w:val="none" w:sz="0" w:space="0" w:color="auto"/>
        <w:bottom w:val="none" w:sz="0" w:space="0" w:color="auto"/>
        <w:right w:val="none" w:sz="0" w:space="0" w:color="auto"/>
      </w:divBdr>
    </w:div>
    <w:div w:id="2019189729">
      <w:bodyDiv w:val="1"/>
      <w:marLeft w:val="0"/>
      <w:marRight w:val="0"/>
      <w:marTop w:val="0"/>
      <w:marBottom w:val="0"/>
      <w:divBdr>
        <w:top w:val="none" w:sz="0" w:space="0" w:color="auto"/>
        <w:left w:val="none" w:sz="0" w:space="0" w:color="auto"/>
        <w:bottom w:val="none" w:sz="0" w:space="0" w:color="auto"/>
        <w:right w:val="none" w:sz="0" w:space="0" w:color="auto"/>
      </w:divBdr>
    </w:div>
    <w:div w:id="206806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tiff"/><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D34530A-0A40-E546-A604-19F7BCE1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13</Pages>
  <Words>4231</Words>
  <Characters>23276</Characters>
  <Application>Microsoft Macintosh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64</cp:revision>
  <cp:lastPrinted>2016-04-29T12:18:00Z</cp:lastPrinted>
  <dcterms:created xsi:type="dcterms:W3CDTF">2016-03-14T12:02:00Z</dcterms:created>
  <dcterms:modified xsi:type="dcterms:W3CDTF">2016-04-29T12:18:00Z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http://www.zotero.org/styles/iso690-author-date-fr-no-abstract</vt:lpwstr>
  </property>
  <property fmtid="{D5CDD505-2E9C-101B-9397-08002B2CF9AE}" pid="4" name="Mendeley User Name_1">
    <vt:lpwstr>anthony.tomat@he-arc.ch@www.mendeley.com</vt:lpwstr>
  </property>
</Properties>
</file>